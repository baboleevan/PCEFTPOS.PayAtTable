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179C3" w14:textId="77777777" w:rsidR="00840333" w:rsidRDefault="3E993C7F" w:rsidP="00840333">
      <w:pPr>
        <w:pStyle w:val="Title"/>
      </w:pPr>
      <w:bookmarkStart w:id="0" w:name="_GoBack"/>
      <w:bookmarkEnd w:id="0"/>
      <w:r>
        <w:t>Pay At Table API</w:t>
      </w:r>
    </w:p>
    <w:p w14:paraId="5775264F" w14:textId="77777777" w:rsidR="006518CB" w:rsidRDefault="006518CB" w:rsidP="0059577E"/>
    <w:p w14:paraId="58C2E2FD" w14:textId="3402569C" w:rsidR="000359FF" w:rsidRDefault="3E993C7F" w:rsidP="000359FF">
      <w:pPr>
        <w:pStyle w:val="Heading1"/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Overview</w:t>
      </w:r>
    </w:p>
    <w:p w14:paraId="56C191DF" w14:textId="614B01D8" w:rsidR="000359FF" w:rsidRDefault="000359FF" w:rsidP="00F17EC2">
      <w:pPr>
        <w:rPr>
          <w:lang w:eastAsia="en-AU"/>
        </w:rPr>
      </w:pPr>
    </w:p>
    <w:p w14:paraId="1592ACC3" w14:textId="49CCDBC3" w:rsidR="000359FF" w:rsidRDefault="3E993C7F" w:rsidP="00F17EC2">
      <w:pPr>
        <w:rPr>
          <w:lang w:eastAsia="en-AU"/>
        </w:rPr>
      </w:pPr>
      <w:r w:rsidRPr="3E993C7F">
        <w:rPr>
          <w:lang w:eastAsia="en-AU"/>
        </w:rPr>
        <w:t xml:space="preserve">The purpose of the Pay at Table API is to provide a common interface for the Pay at Table client (e.g. a pinpad) to retrieve available tables and orders so that payment functions (e.g. tender, customer receipt etc) can be performed on them. </w:t>
      </w:r>
      <w:r w:rsidR="00CC0EC6">
        <w:rPr>
          <w:lang w:eastAsia="en-AU"/>
        </w:rPr>
        <w:t xml:space="preserve">These </w:t>
      </w:r>
      <w:r w:rsidR="006B6CB8">
        <w:rPr>
          <w:lang w:eastAsia="en-AU"/>
        </w:rPr>
        <w:t>methods can be accessed either via a REST Api server or through the POS system as explained in the later sections.</w:t>
      </w:r>
    </w:p>
    <w:p w14:paraId="478AE41E" w14:textId="0A70C126" w:rsidR="000359FF" w:rsidRDefault="000359FF" w:rsidP="000359FF">
      <w:pPr>
        <w:rPr>
          <w:lang w:eastAsia="en-AU"/>
        </w:rPr>
      </w:pPr>
    </w:p>
    <w:p w14:paraId="22AE80BF" w14:textId="5FE27EAD" w:rsidR="00990CE4" w:rsidRDefault="3E993C7F" w:rsidP="000359FF">
      <w:pPr>
        <w:rPr>
          <w:lang w:eastAsia="en-AU"/>
        </w:rPr>
      </w:pPr>
      <w:r w:rsidRPr="3E993C7F">
        <w:rPr>
          <w:lang w:eastAsia="en-AU"/>
        </w:rPr>
        <w:t>A typical transaction flow:</w:t>
      </w:r>
    </w:p>
    <w:p w14:paraId="365E356E" w14:textId="77777777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>The user initiates a Pay at Table transaction using a function code on the pinpad.</w:t>
      </w:r>
    </w:p>
    <w:p w14:paraId="57349154" w14:textId="77777777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>The Pay at Table client requests the settings from the server</w:t>
      </w:r>
    </w:p>
    <w:p w14:paraId="16B83197" w14:textId="77777777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>The Pay at Table client requests a list of tables from the server</w:t>
      </w:r>
    </w:p>
    <w:p w14:paraId="33531AD0" w14:textId="2F4FFFBD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 xml:space="preserve">Tables are presented to the user, either as a list using the </w:t>
      </w:r>
      <w:r w:rsidRPr="3E993C7F">
        <w:rPr>
          <w:i/>
          <w:iCs/>
          <w:lang w:eastAsia="en-AU"/>
        </w:rPr>
        <w:t>DisplayName</w:t>
      </w:r>
      <w:r w:rsidRPr="3E993C7F">
        <w:rPr>
          <w:lang w:eastAsia="en-AU"/>
        </w:rPr>
        <w:t xml:space="preserve"> property of a </w:t>
      </w:r>
      <w:r w:rsidRPr="3E993C7F">
        <w:rPr>
          <w:i/>
          <w:iCs/>
          <w:lang w:eastAsia="en-AU"/>
        </w:rPr>
        <w:t>Table</w:t>
      </w:r>
      <w:r w:rsidRPr="3E993C7F">
        <w:rPr>
          <w:lang w:eastAsia="en-AU"/>
        </w:rPr>
        <w:t xml:space="preserve"> or by allowing the user to manually key a </w:t>
      </w:r>
      <w:r w:rsidRPr="3E993C7F">
        <w:rPr>
          <w:i/>
          <w:iCs/>
          <w:lang w:eastAsia="en-AU"/>
        </w:rPr>
        <w:t>DisplayNumber</w:t>
      </w:r>
      <w:r w:rsidRPr="3E993C7F">
        <w:rPr>
          <w:lang w:eastAsia="en-AU"/>
        </w:rPr>
        <w:t>.</w:t>
      </w:r>
    </w:p>
    <w:p w14:paraId="163876CE" w14:textId="63BED828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 xml:space="preserve">Once the user selects a table, the Pay at Table client requests orders available on that table. </w:t>
      </w:r>
    </w:p>
    <w:p w14:paraId="0F327D21" w14:textId="7590AF41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 xml:space="preserve">If no orders are available, the Pay at Table client presents a display to the user and allows them to select another table. </w:t>
      </w:r>
    </w:p>
    <w:p w14:paraId="08BA6823" w14:textId="4079A892" w:rsidR="00172C10" w:rsidRDefault="3E993C7F" w:rsidP="00172C10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>If orders are available the Pay at Table client presents available options for that order (e.g. print receipt, tender).</w:t>
      </w:r>
      <w:r w:rsidR="00172C10">
        <w:rPr>
          <w:lang w:eastAsia="en-AU"/>
        </w:rPr>
        <w:t xml:space="preserve"> If multiple orders are available, the Pay at Table client displays all available orders and asks the user to select which order to process.</w:t>
      </w:r>
    </w:p>
    <w:p w14:paraId="061286FE" w14:textId="33F7A98A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 xml:space="preserve">If the user selects the </w:t>
      </w:r>
      <w:r w:rsidRPr="3E993C7F">
        <w:rPr>
          <w:i/>
          <w:iCs/>
          <w:lang w:eastAsia="en-AU"/>
        </w:rPr>
        <w:t>“Print Receipt”</w:t>
      </w:r>
      <w:r w:rsidRPr="3E993C7F">
        <w:rPr>
          <w:lang w:eastAsia="en-AU"/>
        </w:rPr>
        <w:t xml:space="preserve"> option, the Pay at Table client will request the customer receipt from the server, print it and display the order options again. </w:t>
      </w:r>
      <w:r w:rsidR="00172C10">
        <w:rPr>
          <w:lang w:eastAsia="en-AU"/>
        </w:rPr>
        <w:t>If multiple print options are available from the settings, the user is asked to select which mode to print before the request is sent to the server.</w:t>
      </w:r>
    </w:p>
    <w:p w14:paraId="0FD17FD7" w14:textId="69169AC5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 xml:space="preserve">If the user selects the </w:t>
      </w:r>
      <w:r w:rsidRPr="3E993C7F">
        <w:rPr>
          <w:i/>
          <w:iCs/>
          <w:lang w:eastAsia="en-AU"/>
        </w:rPr>
        <w:t>“Tender”</w:t>
      </w:r>
      <w:r w:rsidRPr="3E993C7F">
        <w:rPr>
          <w:lang w:eastAsia="en-AU"/>
        </w:rPr>
        <w:t xml:space="preserve"> option, the Pay at Table client starts a payment on the pinpad.</w:t>
      </w:r>
      <w:r w:rsidR="00172C10">
        <w:rPr>
          <w:lang w:eastAsia="en-AU"/>
        </w:rPr>
        <w:t xml:space="preserve"> If multiple tender options are available from the settings, the Pay at Table client displays these options and asks the user to select the tender type before proceeding with the payment.</w:t>
      </w:r>
    </w:p>
    <w:p w14:paraId="73220C1B" w14:textId="77777777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>The transaction request, display events and transaction event are sent to the server as EFTPOS commands</w:t>
      </w:r>
    </w:p>
    <w:p w14:paraId="7C376011" w14:textId="77777777" w:rsidR="000359FF" w:rsidRDefault="3E993C7F" w:rsidP="000359FF">
      <w:pPr>
        <w:pStyle w:val="ListParagraph"/>
        <w:numPr>
          <w:ilvl w:val="0"/>
          <w:numId w:val="4"/>
        </w:numPr>
        <w:rPr>
          <w:lang w:eastAsia="en-AU"/>
        </w:rPr>
      </w:pPr>
      <w:r w:rsidRPr="3E993C7F">
        <w:rPr>
          <w:lang w:eastAsia="en-AU"/>
        </w:rPr>
        <w:t>Once the payment is complete, the Pay at Table client updates the tender with a completed state. It is assumed as this point the POS server would also update the order state.</w:t>
      </w:r>
    </w:p>
    <w:p w14:paraId="5CFBA9C9" w14:textId="0F5D1971" w:rsidR="00224040" w:rsidRDefault="3E993C7F" w:rsidP="00F17EC2">
      <w:pPr>
        <w:pStyle w:val="ListParagraph"/>
        <w:rPr>
          <w:rFonts w:eastAsia="Times New Roman"/>
          <w:lang w:eastAsia="en-AU"/>
        </w:rPr>
      </w:pPr>
      <w:r w:rsidRPr="3E993C7F">
        <w:rPr>
          <w:lang w:eastAsia="en-AU"/>
        </w:rPr>
        <w:t xml:space="preserve">The Pay at Table client request the selected order again. If the order is complete a message is displayed on the pinpad, otherwise the user is presented with the order options again. </w:t>
      </w:r>
    </w:p>
    <w:p w14:paraId="6B750074" w14:textId="77777777" w:rsidR="000D0CD5" w:rsidRDefault="000D0CD5" w:rsidP="000D0CD5">
      <w:pPr>
        <w:rPr>
          <w:rFonts w:eastAsia="Times New Roman"/>
          <w:lang w:eastAsia="en-AU"/>
        </w:rPr>
      </w:pPr>
    </w:p>
    <w:p w14:paraId="35C253F6" w14:textId="77777777" w:rsidR="00224040" w:rsidRDefault="00224040" w:rsidP="00224040">
      <w:pPr>
        <w:rPr>
          <w:rFonts w:asciiTheme="majorHAnsi" w:eastAsia="Times New Roman" w:hAnsiTheme="majorHAnsi" w:cstheme="majorBidi"/>
          <w:color w:val="1F4E79" w:themeColor="accent1" w:themeShade="80"/>
          <w:sz w:val="36"/>
          <w:szCs w:val="36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br w:type="page"/>
      </w:r>
    </w:p>
    <w:p w14:paraId="7A3C8C32" w14:textId="3CB0ED3A" w:rsidR="0078799A" w:rsidRDefault="0078799A" w:rsidP="00F17EC2">
      <w:pPr>
        <w:jc w:val="center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r w:rsidRPr="00780FF3">
        <w:rPr>
          <w:rFonts w:ascii="CsdReservedString2" w:hAnsi="CsdReservedString2"/>
          <w:noProof/>
          <w:lang w:eastAsia="en-AU"/>
        </w:rPr>
        <w:lastRenderedPageBreak/>
        <w:drawing>
          <wp:inline distT="0" distB="0" distL="0" distR="0" wp14:anchorId="61E9D922" wp14:editId="098CAD4F">
            <wp:extent cx="5381624" cy="9772650"/>
            <wp:effectExtent l="0" t="0" r="0" b="0"/>
            <wp:docPr id="10505379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97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993C7F">
        <w:rPr>
          <w:rFonts w:ascii="Times New Roman" w:eastAsia="Times New Roman" w:hAnsi="Times New Roman" w:cs="Times New Roman"/>
          <w:lang w:eastAsia="en-AU"/>
        </w:rPr>
        <w:br w:type="page"/>
      </w:r>
    </w:p>
    <w:p w14:paraId="6FF33F67" w14:textId="77777777" w:rsidR="00850430" w:rsidRDefault="00850430" w:rsidP="008A7F7E">
      <w:pPr>
        <w:pStyle w:val="Heading1"/>
      </w:pPr>
      <w:r>
        <w:lastRenderedPageBreak/>
        <w:t>Pay At Table Data Request Format</w:t>
      </w:r>
    </w:p>
    <w:p w14:paraId="26227596" w14:textId="4D509104" w:rsidR="00850430" w:rsidRDefault="00850430" w:rsidP="00850430">
      <w:pPr>
        <w:rPr>
          <w:lang w:eastAsia="en-AU"/>
        </w:rPr>
      </w:pPr>
      <w:r>
        <w:rPr>
          <w:lang w:eastAsia="en-AU"/>
        </w:rPr>
        <w:t xml:space="preserve">The Pay At Table data requests can be passed via an external server </w:t>
      </w:r>
      <w:r w:rsidR="008D48B6">
        <w:rPr>
          <w:lang w:eastAsia="en-AU"/>
        </w:rPr>
        <w:t>using two methods: a)</w:t>
      </w:r>
      <w:r>
        <w:rPr>
          <w:lang w:eastAsia="en-AU"/>
        </w:rPr>
        <w:t xml:space="preserve"> REST Api, or the </w:t>
      </w:r>
      <w:r w:rsidR="008D48B6">
        <w:rPr>
          <w:lang w:eastAsia="en-AU"/>
        </w:rPr>
        <w:t xml:space="preserve">b) </w:t>
      </w:r>
      <w:r>
        <w:rPr>
          <w:lang w:eastAsia="en-AU"/>
        </w:rPr>
        <w:t xml:space="preserve">POS </w:t>
      </w:r>
      <w:r w:rsidR="00905324">
        <w:rPr>
          <w:lang w:eastAsia="en-AU"/>
        </w:rPr>
        <w:t>through</w:t>
      </w:r>
      <w:r>
        <w:rPr>
          <w:lang w:eastAsia="en-AU"/>
        </w:rPr>
        <w:t xml:space="preserve"> </w:t>
      </w:r>
      <w:r w:rsidRPr="00850430">
        <w:rPr>
          <w:lang w:eastAsia="en-AU"/>
        </w:rPr>
        <w:t>DoCsdReserved3/OnCsdReserved3 event</w:t>
      </w:r>
      <w:r>
        <w:rPr>
          <w:lang w:eastAsia="en-AU"/>
        </w:rPr>
        <w:t xml:space="preserve"> (ActiveX interface) or the </w:t>
      </w:r>
      <w:r w:rsidR="00905324">
        <w:rPr>
          <w:lang w:eastAsia="en-AU"/>
        </w:rPr>
        <w:t>g</w:t>
      </w:r>
      <w:r>
        <w:rPr>
          <w:lang w:eastAsia="en-AU"/>
        </w:rPr>
        <w:t xml:space="preserve">eneric POS </w:t>
      </w:r>
      <w:r w:rsidR="00905324">
        <w:rPr>
          <w:lang w:eastAsia="en-AU"/>
        </w:rPr>
        <w:t>c</w:t>
      </w:r>
      <w:r>
        <w:rPr>
          <w:lang w:eastAsia="en-AU"/>
        </w:rPr>
        <w:t xml:space="preserve">ommand request/response (TCP/IP Interface). </w:t>
      </w:r>
    </w:p>
    <w:p w14:paraId="317E0178" w14:textId="16F6989A" w:rsidR="00850430" w:rsidRDefault="00850430" w:rsidP="00780FF3">
      <w:pPr>
        <w:pStyle w:val="Heading2"/>
        <w:numPr>
          <w:ilvl w:val="0"/>
          <w:numId w:val="6"/>
        </w:numPr>
      </w:pPr>
      <w:r>
        <w:t>REST Api</w:t>
      </w:r>
    </w:p>
    <w:p w14:paraId="4EC3A850" w14:textId="77777777" w:rsidR="00850430" w:rsidRPr="00AC1B96" w:rsidRDefault="00850430" w:rsidP="00780FF3"/>
    <w:p w14:paraId="70F94F74" w14:textId="108DF85F" w:rsidR="008A7F7E" w:rsidRDefault="3E993C7F" w:rsidP="00780FF3">
      <w:pPr>
        <w:pStyle w:val="Heading3"/>
      </w:pPr>
      <w:r>
        <w:t>HTTP Response Codes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2319"/>
        <w:gridCol w:w="8137"/>
      </w:tblGrid>
      <w:tr w:rsidR="008A7F7E" w:rsidRPr="00F95922" w14:paraId="1504173D" w14:textId="77777777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  <w:hideMark/>
          </w:tcPr>
          <w:p w14:paraId="276A1C03" w14:textId="77777777" w:rsidR="008A7F7E" w:rsidRPr="00F95922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HTTP Response Codes</w:t>
            </w:r>
          </w:p>
        </w:tc>
        <w:tc>
          <w:tcPr>
            <w:tcW w:w="3891" w:type="pct"/>
            <w:hideMark/>
          </w:tcPr>
          <w:p w14:paraId="2CC17722" w14:textId="77777777" w:rsidR="008A7F7E" w:rsidRPr="00F95922" w:rsidRDefault="3E993C7F" w:rsidP="00E80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8A7F7E" w:rsidRPr="00F95922" w14:paraId="479B9A25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  <w:hideMark/>
          </w:tcPr>
          <w:p w14:paraId="58FC485D" w14:textId="77777777" w:rsidR="008A7F7E" w:rsidRPr="00F95922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200 OK</w:t>
            </w:r>
          </w:p>
        </w:tc>
        <w:tc>
          <w:tcPr>
            <w:tcW w:w="3891" w:type="pct"/>
            <w:hideMark/>
          </w:tcPr>
          <w:p w14:paraId="61710361" w14:textId="77777777" w:rsidR="008A7F7E" w:rsidRPr="00F95922" w:rsidRDefault="3E993C7F" w:rsidP="00E80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request was successful</w:t>
            </w:r>
          </w:p>
        </w:tc>
      </w:tr>
      <w:tr w:rsidR="008A7F7E" w:rsidRPr="00F95922" w14:paraId="45A854C6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37756B96" w14:textId="77777777" w:rsidR="008A7F7E" w:rsidRPr="00F95922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201 Created</w:t>
            </w:r>
          </w:p>
        </w:tc>
        <w:tc>
          <w:tcPr>
            <w:tcW w:w="3891" w:type="pct"/>
          </w:tcPr>
          <w:p w14:paraId="2EAD33C8" w14:textId="77777777" w:rsidR="008A7F7E" w:rsidRPr="00F95922" w:rsidRDefault="3E993C7F" w:rsidP="00E80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request was successful and a resource has been created</w:t>
            </w:r>
          </w:p>
        </w:tc>
      </w:tr>
      <w:tr w:rsidR="008A7F7E" w:rsidRPr="00F95922" w14:paraId="2047764F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65C916F4" w14:textId="77777777" w:rsidR="008A7F7E" w:rsidRPr="00F95922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204 No Content</w:t>
            </w:r>
          </w:p>
        </w:tc>
        <w:tc>
          <w:tcPr>
            <w:tcW w:w="3891" w:type="pct"/>
          </w:tcPr>
          <w:p w14:paraId="6E828579" w14:textId="77777777" w:rsidR="008A7F7E" w:rsidRPr="00F95922" w:rsidRDefault="3E993C7F" w:rsidP="00E80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request was successful, there is no content in the response</w:t>
            </w:r>
          </w:p>
        </w:tc>
      </w:tr>
      <w:tr w:rsidR="008A7F7E" w:rsidRPr="00F95922" w14:paraId="192115CF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70927835" w14:textId="77777777" w:rsidR="008A7F7E" w:rsidRPr="00F95922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400 Bad Request</w:t>
            </w:r>
          </w:p>
        </w:tc>
        <w:tc>
          <w:tcPr>
            <w:tcW w:w="3891" w:type="pct"/>
          </w:tcPr>
          <w:p w14:paraId="3E1A7C58" w14:textId="77777777" w:rsidR="008A7F7E" w:rsidRPr="00F95922" w:rsidRDefault="3E993C7F" w:rsidP="00E80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client request is invalid</w:t>
            </w:r>
          </w:p>
        </w:tc>
      </w:tr>
      <w:tr w:rsidR="008A7F7E" w:rsidRPr="00F95922" w14:paraId="5A7960A4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254E77DF" w14:textId="77777777" w:rsidR="008A7F7E" w:rsidRPr="00F95922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401 Unauthorised</w:t>
            </w:r>
          </w:p>
        </w:tc>
        <w:tc>
          <w:tcPr>
            <w:tcW w:w="3891" w:type="pct"/>
          </w:tcPr>
          <w:p w14:paraId="4E597F67" w14:textId="77777777" w:rsidR="008A7F7E" w:rsidRPr="00F95922" w:rsidRDefault="3E993C7F" w:rsidP="00E80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client needs to authenticate before it can continue</w:t>
            </w:r>
          </w:p>
        </w:tc>
      </w:tr>
      <w:tr w:rsidR="008A7F7E" w:rsidRPr="00F95922" w14:paraId="4A51599C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7D7D65B1" w14:textId="77777777" w:rsidR="008A7F7E" w:rsidRPr="00F95922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403 Forbidden </w:t>
            </w:r>
          </w:p>
        </w:tc>
        <w:tc>
          <w:tcPr>
            <w:tcW w:w="3891" w:type="pct"/>
          </w:tcPr>
          <w:p w14:paraId="4EB329A4" w14:textId="77777777" w:rsidR="008A7F7E" w:rsidRPr="00F95922" w:rsidRDefault="3E993C7F" w:rsidP="00E80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client doesn’t have access to the resource</w:t>
            </w:r>
          </w:p>
        </w:tc>
      </w:tr>
      <w:tr w:rsidR="008A7F7E" w:rsidRPr="00F95922" w14:paraId="00F68329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2DE79821" w14:textId="77777777" w:rsidR="008A7F7E" w:rsidRPr="00F95922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404 Not Found</w:t>
            </w:r>
          </w:p>
        </w:tc>
        <w:tc>
          <w:tcPr>
            <w:tcW w:w="3891" w:type="pct"/>
          </w:tcPr>
          <w:p w14:paraId="28C3F764" w14:textId="77777777" w:rsidR="008A7F7E" w:rsidRPr="00F95922" w:rsidRDefault="3E993C7F" w:rsidP="00E80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requested resource wasn’t found</w:t>
            </w:r>
          </w:p>
        </w:tc>
      </w:tr>
      <w:tr w:rsidR="008A7F7E" w:rsidRPr="00F95922" w14:paraId="3E1A1F06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0C12687B" w14:textId="77777777" w:rsidR="008A7F7E" w:rsidRDefault="3E993C7F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500 Server Error</w:t>
            </w:r>
          </w:p>
        </w:tc>
        <w:tc>
          <w:tcPr>
            <w:tcW w:w="3891" w:type="pct"/>
          </w:tcPr>
          <w:p w14:paraId="393EED15" w14:textId="77777777" w:rsidR="008A7F7E" w:rsidRDefault="3E993C7F" w:rsidP="00E80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server encountered an internal error processing the request.</w:t>
            </w:r>
          </w:p>
        </w:tc>
      </w:tr>
    </w:tbl>
    <w:p w14:paraId="0B8F5907" w14:textId="77777777" w:rsidR="008D48B6" w:rsidRDefault="008D48B6" w:rsidP="00780FF3"/>
    <w:p w14:paraId="0CE45294" w14:textId="70230BFA" w:rsidR="00990CE4" w:rsidRDefault="3E993C7F" w:rsidP="00780FF3">
      <w:pPr>
        <w:pStyle w:val="Heading3"/>
      </w:pPr>
      <w:r>
        <w:t>Methods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3366"/>
        <w:gridCol w:w="3545"/>
        <w:gridCol w:w="3545"/>
      </w:tblGrid>
      <w:tr w:rsidR="008A7F7E" w:rsidRPr="00F95922" w14:paraId="20C6C555" w14:textId="77777777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14:paraId="2E40BDE6" w14:textId="70403798" w:rsidR="008A7F7E" w:rsidRPr="00F95922" w:rsidRDefault="008A7F7E" w:rsidP="00F17EC2">
            <w:pPr>
              <w:rPr>
                <w:rFonts w:ascii="Calibri" w:eastAsia="Times New Roman" w:hAnsi="Calibri" w:cs="Times New Roman"/>
                <w:lang w:eastAsia="en-AU"/>
              </w:rPr>
            </w:pPr>
          </w:p>
        </w:tc>
        <w:tc>
          <w:tcPr>
            <w:tcW w:w="1695" w:type="pct"/>
          </w:tcPr>
          <w:p w14:paraId="1D093C1A" w14:textId="0C4451DC" w:rsidR="008A7F7E" w:rsidRDefault="3E993C7F" w:rsidP="00F17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HTTP Method</w:t>
            </w:r>
          </w:p>
        </w:tc>
        <w:tc>
          <w:tcPr>
            <w:tcW w:w="1695" w:type="pct"/>
            <w:hideMark/>
          </w:tcPr>
          <w:p w14:paraId="04C1FAFF" w14:textId="69FFFFE7" w:rsidR="008A7F7E" w:rsidRPr="00F95922" w:rsidRDefault="3E993C7F" w:rsidP="00F17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8A7F7E" w:rsidRPr="00F95922" w14:paraId="3A97191C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</w:tcPr>
          <w:p w14:paraId="048D064E" w14:textId="041B2A8E" w:rsidR="008A7F7E" w:rsidRPr="00F95922" w:rsidRDefault="00534207" w:rsidP="00F17EC2">
            <w:pPr>
              <w:rPr>
                <w:rFonts w:ascii="Calibri" w:eastAsia="Times New Roman" w:hAnsi="Calibri" w:cs="Times New Roman"/>
                <w:lang w:eastAsia="en-AU"/>
              </w:rPr>
            </w:pPr>
            <w:hyperlink w:anchor="_Get_Settings" w:history="1"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Get Settings</w:t>
              </w:r>
            </w:hyperlink>
          </w:p>
        </w:tc>
        <w:tc>
          <w:tcPr>
            <w:tcW w:w="1695" w:type="pct"/>
          </w:tcPr>
          <w:p w14:paraId="6D5D9448" w14:textId="2E267A7C" w:rsidR="008A7F7E" w:rsidRDefault="3E993C7F" w:rsidP="00F17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GET /api/settings</w:t>
            </w:r>
          </w:p>
        </w:tc>
        <w:tc>
          <w:tcPr>
            <w:tcW w:w="1695" w:type="pct"/>
          </w:tcPr>
          <w:p w14:paraId="31378932" w14:textId="65CFBB9E" w:rsidR="008A7F7E" w:rsidRDefault="3E993C7F" w:rsidP="00F17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Get settings for the Pay at Table client</w:t>
            </w:r>
          </w:p>
        </w:tc>
      </w:tr>
      <w:tr w:rsidR="008A7F7E" w:rsidRPr="00F95922" w14:paraId="521C4A13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14:paraId="51AB07C2" w14:textId="600F5735" w:rsidR="008A7F7E" w:rsidRPr="00F95922" w:rsidRDefault="00534207" w:rsidP="00F17EC2">
            <w:pPr>
              <w:rPr>
                <w:rFonts w:ascii="Calibri" w:eastAsia="Times New Roman" w:hAnsi="Calibri" w:cs="Times New Roman"/>
                <w:lang w:eastAsia="en-AU"/>
              </w:rPr>
            </w:pPr>
            <w:hyperlink w:anchor="_Get_Order_Keys" w:history="1"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Get Tables</w:t>
              </w:r>
            </w:hyperlink>
          </w:p>
        </w:tc>
        <w:tc>
          <w:tcPr>
            <w:tcW w:w="1695" w:type="pct"/>
          </w:tcPr>
          <w:p w14:paraId="728C265B" w14:textId="47A353C1" w:rsidR="008A7F7E" w:rsidRPr="00F95922" w:rsidRDefault="3E993C7F" w:rsidP="00F1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GET /api/tables</w:t>
            </w:r>
          </w:p>
        </w:tc>
        <w:tc>
          <w:tcPr>
            <w:tcW w:w="1695" w:type="pct"/>
            <w:hideMark/>
          </w:tcPr>
          <w:p w14:paraId="29558D59" w14:textId="432B057A" w:rsidR="008A7F7E" w:rsidRPr="00E80088" w:rsidRDefault="3E993C7F" w:rsidP="00F1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3E993C7F">
              <w:rPr>
                <w:rFonts w:ascii="Times New Roman" w:eastAsia="Times New Roman" w:hAnsi="Times New Roman" w:cs="Times New Roman"/>
                <w:lang w:eastAsia="en-AU"/>
              </w:rPr>
              <w:t>Get a lookup list of tables used to find an order</w:t>
            </w:r>
          </w:p>
        </w:tc>
      </w:tr>
      <w:tr w:rsidR="008A7F7E" w:rsidRPr="00F95922" w14:paraId="0973A551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14:paraId="2252A454" w14:textId="5C333D90" w:rsidR="008A7F7E" w:rsidRPr="00F95922" w:rsidRDefault="00534207" w:rsidP="00F17EC2">
            <w:pPr>
              <w:rPr>
                <w:rFonts w:ascii="Calibri" w:eastAsia="Times New Roman" w:hAnsi="Calibri" w:cs="Times New Roman"/>
                <w:lang w:eastAsia="en-AU"/>
              </w:rPr>
            </w:pPr>
            <w:hyperlink w:anchor="_Get_Orders_by" w:history="1"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Get Orders By Table</w:t>
              </w:r>
            </w:hyperlink>
          </w:p>
        </w:tc>
        <w:tc>
          <w:tcPr>
            <w:tcW w:w="1695" w:type="pct"/>
          </w:tcPr>
          <w:p w14:paraId="25F607F7" w14:textId="6AC09999" w:rsidR="008A7F7E" w:rsidRPr="00F95922" w:rsidRDefault="3E993C7F" w:rsidP="00F17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GET /api/tables/{table-id}/orders</w:t>
            </w:r>
          </w:p>
        </w:tc>
        <w:tc>
          <w:tcPr>
            <w:tcW w:w="1695" w:type="pct"/>
            <w:hideMark/>
          </w:tcPr>
          <w:p w14:paraId="5776F3CB" w14:textId="19043725" w:rsidR="008A7F7E" w:rsidRPr="00E80088" w:rsidRDefault="3E993C7F" w:rsidP="00F17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3E993C7F">
              <w:rPr>
                <w:rFonts w:ascii="Times New Roman" w:eastAsia="Times New Roman" w:hAnsi="Times New Roman" w:cs="Times New Roman"/>
                <w:lang w:eastAsia="en-AU"/>
              </w:rPr>
              <w:t>Get a list of orders associated with a table</w:t>
            </w:r>
          </w:p>
        </w:tc>
      </w:tr>
      <w:tr w:rsidR="008A7F7E" w:rsidRPr="00F95922" w14:paraId="73458D71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14:paraId="3499BD7D" w14:textId="6DFAC80A" w:rsidR="008A7F7E" w:rsidRPr="00F95922" w:rsidRDefault="00534207" w:rsidP="00F17EC2">
            <w:pPr>
              <w:rPr>
                <w:rFonts w:ascii="Calibri" w:eastAsia="Times New Roman" w:hAnsi="Calibri" w:cs="Times New Roman"/>
                <w:lang w:eastAsia="en-AU"/>
              </w:rPr>
            </w:pPr>
            <w:hyperlink w:anchor="_Get_Order" w:history="1"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Get Order</w:t>
              </w:r>
            </w:hyperlink>
          </w:p>
        </w:tc>
        <w:tc>
          <w:tcPr>
            <w:tcW w:w="1695" w:type="pct"/>
          </w:tcPr>
          <w:p w14:paraId="7A6343D0" w14:textId="73966194" w:rsidR="008A7F7E" w:rsidRPr="00F95922" w:rsidRDefault="3E993C7F" w:rsidP="00F1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GET /api/orders/{order-id}</w:t>
            </w:r>
          </w:p>
        </w:tc>
        <w:tc>
          <w:tcPr>
            <w:tcW w:w="1695" w:type="pct"/>
            <w:hideMark/>
          </w:tcPr>
          <w:p w14:paraId="09072C92" w14:textId="18733861" w:rsidR="008A7F7E" w:rsidRPr="00E80088" w:rsidRDefault="3E993C7F" w:rsidP="00F1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3E993C7F">
              <w:rPr>
                <w:rFonts w:ascii="Times New Roman" w:eastAsia="Times New Roman" w:hAnsi="Times New Roman" w:cs="Times New Roman"/>
                <w:lang w:eastAsia="en-AU"/>
              </w:rPr>
              <w:t>Get an order based on an order id.</w:t>
            </w:r>
          </w:p>
        </w:tc>
      </w:tr>
      <w:tr w:rsidR="008A7F7E" w:rsidRPr="00F95922" w14:paraId="350635BD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14:paraId="4E500EED" w14:textId="1C0355E6" w:rsidR="008A7F7E" w:rsidRPr="00F95922" w:rsidRDefault="00534207" w:rsidP="00E80088">
            <w:pPr>
              <w:rPr>
                <w:rFonts w:ascii="Calibri" w:eastAsia="Times New Roman" w:hAnsi="Calibri" w:cs="Times New Roman"/>
                <w:lang w:eastAsia="en-AU"/>
              </w:rPr>
            </w:pPr>
            <w:hyperlink w:anchor="_Get_Customer_Receipt" w:history="1"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Get Customer Receipt From Order</w:t>
              </w:r>
            </w:hyperlink>
          </w:p>
        </w:tc>
        <w:tc>
          <w:tcPr>
            <w:tcW w:w="1695" w:type="pct"/>
          </w:tcPr>
          <w:p w14:paraId="14CADB2B" w14:textId="3356EC8A" w:rsidR="008A7F7E" w:rsidRPr="00F95922" w:rsidRDefault="3E993C7F" w:rsidP="00F17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GET /api/orders/{order-id}/receipt</w:t>
            </w:r>
            <w:r w:rsidR="00EA4D2A" w:rsidRPr="00EA4D2A">
              <w:rPr>
                <w:rFonts w:ascii="Calibri,Times New Roman" w:eastAsia="Calibri,Times New Roman" w:hAnsi="Calibri,Times New Roman" w:cs="Calibri,Times New Roman"/>
                <w:lang w:eastAsia="en-AU"/>
              </w:rPr>
              <w:t>?receiptOptionId=[string]</w:t>
            </w:r>
          </w:p>
        </w:tc>
        <w:tc>
          <w:tcPr>
            <w:tcW w:w="1695" w:type="pct"/>
            <w:hideMark/>
          </w:tcPr>
          <w:p w14:paraId="70598312" w14:textId="5F255E3A" w:rsidR="008A7F7E" w:rsidRPr="00F95922" w:rsidRDefault="3E993C7F" w:rsidP="00F17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Get a customer receipt for a given order</w:t>
            </w:r>
            <w:r w:rsidR="00C33D11">
              <w:rPr>
                <w:rFonts w:ascii="Calibri,Times New Roman" w:eastAsia="Calibri,Times New Roman" w:hAnsi="Calibri,Times New Roman" w:cs="Calibri,Times New Roman"/>
                <w:lang w:eastAsia="en-AU"/>
              </w:rPr>
              <w:t>. Can accept an optional receipt option id.</w:t>
            </w:r>
          </w:p>
        </w:tc>
      </w:tr>
      <w:tr w:rsidR="008A7F7E" w:rsidRPr="00F95922" w14:paraId="07EB762D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14:paraId="4A48523A" w14:textId="79DB396E" w:rsidR="008A7F7E" w:rsidRPr="00F95922" w:rsidRDefault="00534207" w:rsidP="00F17EC2">
            <w:pPr>
              <w:rPr>
                <w:rFonts w:ascii="Calibri" w:eastAsia="Times New Roman" w:hAnsi="Calibri" w:cs="Times New Roman"/>
                <w:lang w:eastAsia="en-AU"/>
              </w:rPr>
            </w:pPr>
            <w:hyperlink w:anchor="_Create_Tender" w:history="1"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Create Tender</w:t>
              </w:r>
            </w:hyperlink>
          </w:p>
        </w:tc>
        <w:tc>
          <w:tcPr>
            <w:tcW w:w="1695" w:type="pct"/>
          </w:tcPr>
          <w:p w14:paraId="4AA1D3F5" w14:textId="50DCFC9C" w:rsidR="008A7F7E" w:rsidRPr="00F95922" w:rsidRDefault="3E993C7F" w:rsidP="00F1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POST /api/tenders</w:t>
            </w:r>
          </w:p>
        </w:tc>
        <w:tc>
          <w:tcPr>
            <w:tcW w:w="1695" w:type="pct"/>
            <w:hideMark/>
          </w:tcPr>
          <w:p w14:paraId="5387483F" w14:textId="4323AC9D" w:rsidR="008A7F7E" w:rsidRPr="00F95922" w:rsidRDefault="3E993C7F" w:rsidP="00F1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Create a tender</w:t>
            </w:r>
          </w:p>
        </w:tc>
      </w:tr>
      <w:tr w:rsidR="008A7F7E" w:rsidRPr="00F95922" w14:paraId="4E6C32A2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14:paraId="6F21554A" w14:textId="777EF424" w:rsidR="008A7F7E" w:rsidRPr="00F95922" w:rsidRDefault="00534207" w:rsidP="00F17EC2">
            <w:pPr>
              <w:rPr>
                <w:rFonts w:ascii="Calibri" w:eastAsia="Times New Roman" w:hAnsi="Calibri" w:cs="Times New Roman"/>
                <w:lang w:eastAsia="en-AU"/>
              </w:rPr>
            </w:pPr>
            <w:hyperlink w:anchor="_Update_Tender" w:history="1"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Update Tender</w:t>
              </w:r>
            </w:hyperlink>
          </w:p>
        </w:tc>
        <w:tc>
          <w:tcPr>
            <w:tcW w:w="1695" w:type="pct"/>
          </w:tcPr>
          <w:p w14:paraId="2593A4AA" w14:textId="0178C9FD" w:rsidR="008A7F7E" w:rsidRPr="00F95922" w:rsidRDefault="3E993C7F" w:rsidP="00F17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PUT /api/tenders/{tender-id}</w:t>
            </w:r>
          </w:p>
        </w:tc>
        <w:tc>
          <w:tcPr>
            <w:tcW w:w="1695" w:type="pct"/>
            <w:hideMark/>
          </w:tcPr>
          <w:p w14:paraId="6CD1F9E2" w14:textId="440C43D9" w:rsidR="008A7F7E" w:rsidRPr="00F95922" w:rsidRDefault="3E993C7F" w:rsidP="00F17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Update a tender</w:t>
            </w:r>
          </w:p>
        </w:tc>
      </w:tr>
      <w:tr w:rsidR="008A7F7E" w:rsidRPr="00F95922" w14:paraId="20F79D9C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14:paraId="27DF6178" w14:textId="23F64DFA" w:rsidR="008A7F7E" w:rsidRPr="00F95922" w:rsidRDefault="00534207" w:rsidP="00F17EC2">
            <w:pPr>
              <w:rPr>
                <w:rFonts w:ascii="Calibri" w:eastAsia="Times New Roman" w:hAnsi="Calibri" w:cs="Times New Roman"/>
                <w:lang w:eastAsia="en-AU"/>
              </w:rPr>
            </w:pPr>
            <w:hyperlink w:anchor="_Create_EFTPOS_Command" w:history="1">
              <w:r w:rsidR="3E993C7F"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Create EFTPOS Command</w:t>
              </w:r>
            </w:hyperlink>
          </w:p>
        </w:tc>
        <w:tc>
          <w:tcPr>
            <w:tcW w:w="1695" w:type="pct"/>
          </w:tcPr>
          <w:p w14:paraId="06E4DB5D" w14:textId="4907D8A8" w:rsidR="008A7F7E" w:rsidRPr="00F95922" w:rsidRDefault="3E993C7F" w:rsidP="00F1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POST /api/eftpos/commands</w:t>
            </w:r>
          </w:p>
        </w:tc>
        <w:tc>
          <w:tcPr>
            <w:tcW w:w="1695" w:type="pct"/>
            <w:hideMark/>
          </w:tcPr>
          <w:p w14:paraId="3FAB12A8" w14:textId="581709EE" w:rsidR="008A7F7E" w:rsidRPr="00F95922" w:rsidRDefault="3E993C7F" w:rsidP="00F1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Create an EFTPOS command</w:t>
            </w:r>
          </w:p>
        </w:tc>
      </w:tr>
    </w:tbl>
    <w:p w14:paraId="42A94EEB" w14:textId="77777777" w:rsidR="00990CE4" w:rsidRDefault="00990CE4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77EF7A0C" w14:textId="690A13DF" w:rsidR="00893D64" w:rsidRPr="00F95922" w:rsidRDefault="00893D64" w:rsidP="00780FF3">
      <w:pPr>
        <w:pStyle w:val="Heading4"/>
        <w:rPr>
          <w:rFonts w:eastAsia="Times New Roman"/>
          <w:color w:val="000000"/>
          <w:lang w:eastAsia="en-AU"/>
        </w:rPr>
      </w:pPr>
      <w:bookmarkStart w:id="1" w:name="_Get_Settings"/>
      <w:bookmarkEnd w:id="1"/>
      <w:r w:rsidRPr="3E993C7F">
        <w:rPr>
          <w:rFonts w:eastAsia="Times New Roman"/>
          <w:lang w:eastAsia="en-AU"/>
        </w:rPr>
        <w:lastRenderedPageBreak/>
        <w:t>Get Settings</w:t>
      </w:r>
    </w:p>
    <w:p w14:paraId="3E6EA1B3" w14:textId="77777777" w:rsidR="00893D64" w:rsidRDefault="00893D64" w:rsidP="00893D64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61684F16" w14:textId="77777777" w:rsidR="00893D64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Description</w:t>
      </w:r>
    </w:p>
    <w:p w14:paraId="3E2319D6" w14:textId="77777777" w:rsidR="00893D64" w:rsidRDefault="3E993C7F" w:rsidP="00893D64">
      <w:pPr>
        <w:rPr>
          <w:rFonts w:eastAsia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Get the settings for the pay at table client</w:t>
      </w:r>
    </w:p>
    <w:p w14:paraId="1BD8F24F" w14:textId="77777777" w:rsidR="00893D64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Request</w:t>
      </w:r>
    </w:p>
    <w:p w14:paraId="590DFD90" w14:textId="68DD37A0" w:rsidR="00893D64" w:rsidRDefault="3E993C7F" w:rsidP="00893D64">
      <w:pPr>
        <w:pStyle w:val="Code"/>
      </w:pPr>
      <w:r>
        <w:t>GET /api/settings</w:t>
      </w:r>
    </w:p>
    <w:p w14:paraId="5C61A9DC" w14:textId="12E4CF32" w:rsidR="00F411D9" w:rsidRPr="0059577E" w:rsidRDefault="3E993C7F" w:rsidP="0059577E">
      <w:r w:rsidRPr="3E993C7F">
        <w:rPr>
          <w:rFonts w:ascii="Times New Roman" w:eastAsia="Times New Roman" w:hAnsi="Times New Roman" w:cs="Times New Roman"/>
          <w:lang w:eastAsia="en-AU"/>
        </w:rPr>
        <w:t>Do not supply a request body for this method</w:t>
      </w:r>
      <w:r>
        <w:t>.</w:t>
      </w:r>
    </w:p>
    <w:p w14:paraId="59E90626" w14:textId="77777777" w:rsidR="00893D64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Response</w:t>
      </w:r>
    </w:p>
    <w:p w14:paraId="2E534351" w14:textId="77777777" w:rsidR="00893D64" w:rsidRDefault="3E993C7F" w:rsidP="00893D64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If successful the body contains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PATResponse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object with the Settings property populated a </w:t>
      </w:r>
      <w:r w:rsidRPr="3E993C7F">
        <w:rPr>
          <w:rStyle w:val="Hyperlink"/>
          <w:rFonts w:ascii="Times New Roman" w:eastAsia="Times New Roman" w:hAnsi="Times New Roman" w:cs="Times New Roman"/>
          <w:lang w:eastAsia="en-AU"/>
        </w:rPr>
        <w:t>Settings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object.</w:t>
      </w:r>
      <w:hyperlink w:anchor="_PATResponse" w:history="1"/>
      <w:hyperlink w:anchor="_Settings" w:history="1"/>
    </w:p>
    <w:p w14:paraId="0C02D3F5" w14:textId="77777777" w:rsidR="00893D64" w:rsidRDefault="3E993C7F" w:rsidP="00893D64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Supported response codes: 200, 400, 401, 403 and 500.</w:t>
      </w:r>
    </w:p>
    <w:p w14:paraId="3C545BA4" w14:textId="77777777" w:rsidR="00893D64" w:rsidRPr="00C93C2F" w:rsidRDefault="3E993C7F" w:rsidP="00893D64">
      <w:pPr>
        <w:pStyle w:val="Code"/>
      </w:pPr>
      <w:r>
        <w:t>HTTP/1.1 200 OK</w:t>
      </w:r>
    </w:p>
    <w:p w14:paraId="106C3A76" w14:textId="77777777" w:rsidR="00893D64" w:rsidRPr="00C93C2F" w:rsidRDefault="3E993C7F" w:rsidP="00893D64">
      <w:pPr>
        <w:pStyle w:val="Code"/>
      </w:pPr>
      <w:r>
        <w:t>Content-type: application/json</w:t>
      </w:r>
    </w:p>
    <w:p w14:paraId="0BB1BE2D" w14:textId="77777777" w:rsidR="00893D64" w:rsidRPr="00C93C2F" w:rsidRDefault="3E993C7F" w:rsidP="00893D64">
      <w:pPr>
        <w:pStyle w:val="Code"/>
      </w:pPr>
      <w:r>
        <w:t>{</w:t>
      </w:r>
    </w:p>
    <w:p w14:paraId="7A632CE3" w14:textId="77777777" w:rsidR="000E3BF4" w:rsidRDefault="000E3BF4" w:rsidP="000E3BF4">
      <w:pPr>
        <w:pStyle w:val="Code"/>
      </w:pPr>
      <w:r>
        <w:tab/>
        <w:t>"Settings": {</w:t>
      </w:r>
    </w:p>
    <w:p w14:paraId="28065752" w14:textId="77777777" w:rsidR="000E3BF4" w:rsidRDefault="000E3BF4" w:rsidP="000E3BF4">
      <w:pPr>
        <w:pStyle w:val="Code"/>
      </w:pPr>
      <w:r>
        <w:tab/>
      </w:r>
      <w:r>
        <w:tab/>
        <w:t>"TenderOptions": [{</w:t>
      </w:r>
    </w:p>
    <w:p w14:paraId="50605657" w14:textId="24320301" w:rsidR="003D4F32" w:rsidRDefault="003D4F32" w:rsidP="000E3BF4">
      <w:pPr>
        <w:pStyle w:val="Code"/>
      </w:pPr>
      <w:r>
        <w:tab/>
      </w:r>
      <w:r>
        <w:tab/>
      </w:r>
      <w:r>
        <w:tab/>
        <w:t>"Id": "0",</w:t>
      </w:r>
    </w:p>
    <w:p w14:paraId="1EAD0F0A" w14:textId="77777777" w:rsidR="000E3BF4" w:rsidRDefault="000E3BF4" w:rsidP="000E3BF4">
      <w:pPr>
        <w:pStyle w:val="Code"/>
      </w:pPr>
      <w:r>
        <w:tab/>
      </w:r>
      <w:r>
        <w:tab/>
      </w:r>
      <w:r>
        <w:tab/>
        <w:t>"TenderType": 0,</w:t>
      </w:r>
    </w:p>
    <w:p w14:paraId="0FE831F2" w14:textId="77777777" w:rsidR="000E3BF4" w:rsidRDefault="000E3BF4" w:rsidP="000E3BF4">
      <w:pPr>
        <w:pStyle w:val="Code"/>
      </w:pPr>
      <w:r>
        <w:tab/>
      </w:r>
      <w:r>
        <w:tab/>
      </w:r>
      <w:r>
        <w:tab/>
        <w:t>"Merchant": "00",</w:t>
      </w:r>
    </w:p>
    <w:p w14:paraId="44948EEE" w14:textId="77777777" w:rsidR="000E3BF4" w:rsidRDefault="000E3BF4" w:rsidP="000E3BF4">
      <w:pPr>
        <w:pStyle w:val="Code"/>
      </w:pPr>
      <w:r>
        <w:tab/>
      </w:r>
      <w:r>
        <w:tab/>
      </w:r>
      <w:r>
        <w:tab/>
        <w:t>"DisplayName": "EFTPOS",</w:t>
      </w:r>
    </w:p>
    <w:p w14:paraId="6FEFC0DA" w14:textId="77777777" w:rsidR="000E3BF4" w:rsidRDefault="000E3BF4" w:rsidP="000E3BF4">
      <w:pPr>
        <w:pStyle w:val="Code"/>
      </w:pPr>
      <w:r>
        <w:tab/>
      </w:r>
      <w:r>
        <w:tab/>
      </w:r>
      <w:r>
        <w:tab/>
        <w:t>"EnableSplitTender": false</w:t>
      </w:r>
    </w:p>
    <w:p w14:paraId="13161032" w14:textId="77777777" w:rsidR="000E3BF4" w:rsidRDefault="000E3BF4" w:rsidP="000E3BF4">
      <w:pPr>
        <w:pStyle w:val="Code"/>
      </w:pPr>
      <w:r>
        <w:tab/>
      </w:r>
      <w:r>
        <w:tab/>
        <w:t>}],</w:t>
      </w:r>
    </w:p>
    <w:p w14:paraId="13F10CCE" w14:textId="77777777" w:rsidR="000E3BF4" w:rsidRDefault="000E3BF4" w:rsidP="000E3BF4">
      <w:pPr>
        <w:pStyle w:val="Code"/>
      </w:pPr>
      <w:r>
        <w:tab/>
      </w:r>
      <w:r>
        <w:tab/>
        <w:t>"ReceiptOptions": [{</w:t>
      </w:r>
    </w:p>
    <w:p w14:paraId="4F834D6E" w14:textId="7CC4C7CD" w:rsidR="003D4F32" w:rsidRDefault="003D4F32" w:rsidP="000E3BF4">
      <w:pPr>
        <w:pStyle w:val="Code"/>
      </w:pPr>
      <w:r>
        <w:tab/>
      </w:r>
      <w:r>
        <w:tab/>
      </w:r>
      <w:r>
        <w:tab/>
        <w:t>"Id": "0",</w:t>
      </w:r>
    </w:p>
    <w:p w14:paraId="3D4406A0" w14:textId="77777777" w:rsidR="000E3BF4" w:rsidRDefault="000E3BF4" w:rsidP="000E3BF4">
      <w:pPr>
        <w:pStyle w:val="Code"/>
      </w:pPr>
      <w:r>
        <w:tab/>
      </w:r>
      <w:r>
        <w:tab/>
      </w:r>
      <w:r>
        <w:tab/>
        <w:t>"ReceiptType": 0,</w:t>
      </w:r>
    </w:p>
    <w:p w14:paraId="733FFFC9" w14:textId="77777777" w:rsidR="000E3BF4" w:rsidRDefault="000E3BF4" w:rsidP="000E3BF4">
      <w:pPr>
        <w:pStyle w:val="Code"/>
      </w:pPr>
      <w:r>
        <w:tab/>
      </w:r>
      <w:r>
        <w:tab/>
      </w:r>
      <w:r>
        <w:tab/>
        <w:t>"DisplayName": "Customer"</w:t>
      </w:r>
    </w:p>
    <w:p w14:paraId="31105982" w14:textId="704B3338" w:rsidR="000E3BF4" w:rsidRDefault="000E3BF4" w:rsidP="000E3BF4">
      <w:pPr>
        <w:pStyle w:val="Code"/>
      </w:pPr>
      <w:r>
        <w:tab/>
      </w:r>
      <w:r>
        <w:tab/>
        <w:t>}]</w:t>
      </w:r>
      <w:r w:rsidR="008C6467">
        <w:t>,</w:t>
      </w:r>
    </w:p>
    <w:p w14:paraId="0B496499" w14:textId="77777777" w:rsidR="009D1799" w:rsidRDefault="008C6467" w:rsidP="005612D5">
      <w:pPr>
        <w:pStyle w:val="Code"/>
        <w:ind w:firstLine="720"/>
      </w:pPr>
      <w:r>
        <w:t xml:space="preserve">    </w:t>
      </w:r>
      <w:r>
        <w:tab/>
      </w:r>
      <w:r w:rsidR="009D1799">
        <w:t>"CsdReservedString2": "EFTPOS",</w:t>
      </w:r>
      <w:r w:rsidR="009D1799">
        <w:tab/>
      </w:r>
    </w:p>
    <w:p w14:paraId="7505CDBE" w14:textId="42AAE21E" w:rsidR="009D1799" w:rsidRDefault="009D1799" w:rsidP="009D1799">
      <w:pPr>
        <w:pStyle w:val="Code"/>
        <w:ind w:firstLine="720"/>
      </w:pPr>
      <w:r>
        <w:tab/>
        <w:t>"TxnType": "P"</w:t>
      </w:r>
      <w:r w:rsidR="00EA4D2A">
        <w:t>,</w:t>
      </w:r>
    </w:p>
    <w:p w14:paraId="30B17DAE" w14:textId="2B144BB0" w:rsidR="00EA4D2A" w:rsidRDefault="00EA4D2A" w:rsidP="009D1799">
      <w:pPr>
        <w:pStyle w:val="Code"/>
        <w:ind w:firstLine="720"/>
      </w:pPr>
      <w:r>
        <w:tab/>
        <w:t>"IsTippingEnabled": false</w:t>
      </w:r>
    </w:p>
    <w:p w14:paraId="7B6B5091" w14:textId="77777777" w:rsidR="000E3BF4" w:rsidRDefault="000E3BF4" w:rsidP="000E3BF4">
      <w:pPr>
        <w:pStyle w:val="Code"/>
      </w:pPr>
      <w:r>
        <w:tab/>
        <w:t>}</w:t>
      </w:r>
    </w:p>
    <w:p w14:paraId="6DED927E" w14:textId="77777777" w:rsidR="00893D64" w:rsidRPr="00C93C2F" w:rsidRDefault="3E993C7F" w:rsidP="00893D64">
      <w:pPr>
        <w:pStyle w:val="Code"/>
      </w:pPr>
      <w:r>
        <w:t>}</w:t>
      </w:r>
    </w:p>
    <w:p w14:paraId="58B447E4" w14:textId="77777777" w:rsidR="00893D64" w:rsidRDefault="00893D64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00DE9A8E" w14:textId="1410A2E9" w:rsidR="002A6B53" w:rsidRPr="00F95922" w:rsidRDefault="002A6B53" w:rsidP="00780FF3">
      <w:pPr>
        <w:pStyle w:val="Heading4"/>
        <w:rPr>
          <w:rFonts w:eastAsia="Times New Roman"/>
          <w:color w:val="000000"/>
          <w:lang w:eastAsia="en-AU"/>
        </w:rPr>
      </w:pPr>
      <w:bookmarkStart w:id="2" w:name="_Get_Order_Keys"/>
      <w:bookmarkStart w:id="3" w:name="_Get_Tables"/>
      <w:bookmarkEnd w:id="2"/>
      <w:bookmarkEnd w:id="3"/>
      <w:r w:rsidRPr="3E993C7F">
        <w:rPr>
          <w:rFonts w:eastAsia="Times New Roman"/>
          <w:lang w:eastAsia="en-AU"/>
        </w:rPr>
        <w:lastRenderedPageBreak/>
        <w:t xml:space="preserve">Get </w:t>
      </w:r>
      <w:r w:rsidR="000359FF" w:rsidRPr="3E993C7F">
        <w:rPr>
          <w:rFonts w:eastAsia="Times New Roman"/>
          <w:lang w:eastAsia="en-AU"/>
        </w:rPr>
        <w:t>Table</w:t>
      </w:r>
      <w:r w:rsidR="0057561B" w:rsidRPr="3E993C7F">
        <w:rPr>
          <w:rFonts w:eastAsia="Times New Roman"/>
          <w:lang w:eastAsia="en-AU"/>
        </w:rPr>
        <w:t>s</w:t>
      </w:r>
    </w:p>
    <w:p w14:paraId="6CFADFF8" w14:textId="77777777" w:rsidR="003F34C8" w:rsidRDefault="003F34C8" w:rsidP="00F95922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38A7E618" w14:textId="77777777" w:rsidR="003F34C8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Description</w:t>
      </w:r>
    </w:p>
    <w:p w14:paraId="5C58CDB6" w14:textId="55D8B3A1" w:rsidR="00E80088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Get a lookup list of tables used to find an order.</w:t>
      </w:r>
    </w:p>
    <w:p w14:paraId="5B2C7F78" w14:textId="7BFF2D9C" w:rsidR="00255AB0" w:rsidRDefault="3E993C7F" w:rsidP="000D0CD5">
      <w:pPr>
        <w:rPr>
          <w:rFonts w:eastAsia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The Pay at Table client will either present a list of selectable items to the user using the “DisplayName” property, or request the user enter a number which will be used to find a table based on the “DisplayNumber” property. </w:t>
      </w:r>
    </w:p>
    <w:p w14:paraId="43322AE1" w14:textId="748C22A5" w:rsidR="00255AB0" w:rsidRDefault="3E993C7F" w:rsidP="000D0CD5">
      <w:pPr>
        <w:rPr>
          <w:rFonts w:eastAsia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The Id property is a unique identifier for the table used in subsequent requests, and is not presented to the user. </w:t>
      </w:r>
    </w:p>
    <w:p w14:paraId="6FA6A102" w14:textId="77777777" w:rsidR="003F34C8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Request</w:t>
      </w:r>
    </w:p>
    <w:p w14:paraId="1EE2EC16" w14:textId="227CC562" w:rsidR="00FA2F4E" w:rsidRDefault="3E993C7F" w:rsidP="00FA2F4E">
      <w:pPr>
        <w:pStyle w:val="Code"/>
      </w:pPr>
      <w:r>
        <w:t>GET /api/tables</w:t>
      </w:r>
    </w:p>
    <w:p w14:paraId="138EF307" w14:textId="7A21F8FA" w:rsidR="00F411D9" w:rsidRPr="0059577E" w:rsidRDefault="3E993C7F" w:rsidP="0059577E">
      <w:r w:rsidRPr="3E993C7F">
        <w:rPr>
          <w:rFonts w:ascii="Times New Roman" w:eastAsia="Times New Roman" w:hAnsi="Times New Roman" w:cs="Times New Roman"/>
          <w:lang w:eastAsia="en-AU"/>
        </w:rPr>
        <w:t>Do not supply a request body for this method.</w:t>
      </w:r>
    </w:p>
    <w:p w14:paraId="6D0AACD2" w14:textId="77777777" w:rsidR="00F95922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Response</w:t>
      </w:r>
    </w:p>
    <w:p w14:paraId="692E7B5D" w14:textId="1240C510" w:rsidR="003963F8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If successful the body contains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PATResponse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object with the Tables property populated by an array of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Table</w:t>
      </w:r>
      <w:r w:rsidRPr="3E993C7F">
        <w:rPr>
          <w:rFonts w:ascii="Times New Roman" w:eastAsia="Times New Roman" w:hAnsi="Times New Roman" w:cs="Times New Roman"/>
          <w:lang w:eastAsia="en-AU"/>
        </w:rPr>
        <w:t>.</w:t>
      </w:r>
      <w:hyperlink w:anchor="_PATResponse" w:history="1"/>
      <w:hyperlink w:anchor="_OrderKey_1" w:history="1"/>
    </w:p>
    <w:p w14:paraId="716794BE" w14:textId="77777777" w:rsidR="003963F8" w:rsidRDefault="3E993C7F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Supported response codes: 200, 400, 401, 403 and 500.</w:t>
      </w:r>
    </w:p>
    <w:p w14:paraId="643DA655" w14:textId="77777777" w:rsidR="00FA2F4E" w:rsidRPr="00C93C2F" w:rsidRDefault="3E993C7F" w:rsidP="00FA2F4E">
      <w:pPr>
        <w:pStyle w:val="Code"/>
      </w:pPr>
      <w:r>
        <w:t>HTTP/1.1 200 OK</w:t>
      </w:r>
    </w:p>
    <w:p w14:paraId="06D75436" w14:textId="77777777" w:rsidR="00FA2F4E" w:rsidRPr="00C93C2F" w:rsidRDefault="3E993C7F" w:rsidP="00FA2F4E">
      <w:pPr>
        <w:pStyle w:val="Code"/>
      </w:pPr>
      <w:r>
        <w:t>Content-type: application/json</w:t>
      </w:r>
    </w:p>
    <w:p w14:paraId="7C2DB033" w14:textId="77777777" w:rsidR="00FA2F4E" w:rsidRPr="00C93C2F" w:rsidRDefault="3E993C7F" w:rsidP="00FA2F4E">
      <w:pPr>
        <w:pStyle w:val="Code"/>
      </w:pPr>
      <w:r>
        <w:t>{</w:t>
      </w:r>
    </w:p>
    <w:p w14:paraId="4F324CE4" w14:textId="59D4C1D1" w:rsidR="00FA2F4E" w:rsidRPr="00C93C2F" w:rsidRDefault="00FA2F4E" w:rsidP="00FA2F4E">
      <w:pPr>
        <w:pStyle w:val="Code"/>
      </w:pPr>
      <w:r w:rsidRPr="00C93C2F">
        <w:tab/>
        <w:t>"</w:t>
      </w:r>
      <w:r w:rsidR="00990CE4">
        <w:t>Table</w:t>
      </w:r>
      <w:r w:rsidRPr="00C93C2F">
        <w:t>s": [{</w:t>
      </w:r>
    </w:p>
    <w:p w14:paraId="4A33C1A7" w14:textId="35AEF424" w:rsidR="00FA2F4E" w:rsidRPr="00C93C2F" w:rsidRDefault="00FA2F4E" w:rsidP="00FA2F4E">
      <w:pPr>
        <w:pStyle w:val="Code"/>
      </w:pPr>
      <w:r w:rsidRPr="00C93C2F">
        <w:tab/>
      </w:r>
      <w:r w:rsidRPr="00C93C2F">
        <w:tab/>
        <w:t xml:space="preserve">"Id": </w:t>
      </w:r>
      <w:r w:rsidR="003D4F32">
        <w:t>"</w:t>
      </w:r>
      <w:r w:rsidRPr="00C93C2F">
        <w:t>50</w:t>
      </w:r>
      <w:r w:rsidR="003D4F32">
        <w:t>"</w:t>
      </w:r>
      <w:r w:rsidRPr="00C93C2F">
        <w:t>,</w:t>
      </w:r>
    </w:p>
    <w:p w14:paraId="3C6B3E6F" w14:textId="77777777" w:rsidR="00FA2F4E" w:rsidRPr="00C93C2F" w:rsidRDefault="00FA2F4E" w:rsidP="00FA2F4E">
      <w:pPr>
        <w:pStyle w:val="Code"/>
      </w:pPr>
      <w:r w:rsidRPr="00C93C2F">
        <w:tab/>
      </w:r>
      <w:r w:rsidRPr="00C93C2F">
        <w:tab/>
        <w:t>"DisplayName": "TABLE 1",</w:t>
      </w:r>
    </w:p>
    <w:p w14:paraId="29CD75D1" w14:textId="77777777" w:rsidR="00FA2F4E" w:rsidRPr="00C93C2F" w:rsidRDefault="00FA2F4E" w:rsidP="00FA2F4E">
      <w:pPr>
        <w:pStyle w:val="Code"/>
      </w:pPr>
      <w:r w:rsidRPr="00C93C2F">
        <w:tab/>
      </w:r>
      <w:r w:rsidRPr="00C93C2F">
        <w:tab/>
        <w:t>"DisplayNumber": 1</w:t>
      </w:r>
    </w:p>
    <w:p w14:paraId="0EC0D001" w14:textId="77777777" w:rsidR="00FA2F4E" w:rsidRPr="00C93C2F" w:rsidRDefault="00FA2F4E" w:rsidP="00FA2F4E">
      <w:pPr>
        <w:pStyle w:val="Code"/>
      </w:pPr>
      <w:r w:rsidRPr="00C93C2F">
        <w:tab/>
        <w:t>},</w:t>
      </w:r>
    </w:p>
    <w:p w14:paraId="2BA3A294" w14:textId="77777777" w:rsidR="00FA2F4E" w:rsidRPr="00C93C2F" w:rsidRDefault="00FA2F4E" w:rsidP="00FA2F4E">
      <w:pPr>
        <w:pStyle w:val="Code"/>
      </w:pPr>
      <w:r w:rsidRPr="00C93C2F">
        <w:tab/>
        <w:t>{</w:t>
      </w:r>
    </w:p>
    <w:p w14:paraId="17A96AA5" w14:textId="50DBF0EC" w:rsidR="00FA2F4E" w:rsidRPr="00C93C2F" w:rsidRDefault="00FA2F4E" w:rsidP="00FA2F4E">
      <w:pPr>
        <w:pStyle w:val="Code"/>
      </w:pPr>
      <w:r w:rsidRPr="00C93C2F">
        <w:tab/>
      </w:r>
      <w:r w:rsidRPr="00C93C2F">
        <w:tab/>
        <w:t xml:space="preserve">"Id": </w:t>
      </w:r>
      <w:r w:rsidR="003D4F32">
        <w:t>"</w:t>
      </w:r>
      <w:r w:rsidRPr="00C93C2F">
        <w:t>51</w:t>
      </w:r>
      <w:r w:rsidR="003D4F32">
        <w:t>"</w:t>
      </w:r>
      <w:r w:rsidRPr="00C93C2F">
        <w:t>,</w:t>
      </w:r>
    </w:p>
    <w:p w14:paraId="434745A7" w14:textId="77777777" w:rsidR="00FA2F4E" w:rsidRPr="00C93C2F" w:rsidRDefault="00FA2F4E" w:rsidP="00FA2F4E">
      <w:pPr>
        <w:pStyle w:val="Code"/>
      </w:pPr>
      <w:r w:rsidRPr="00C93C2F">
        <w:tab/>
      </w:r>
      <w:r w:rsidRPr="00C93C2F">
        <w:tab/>
        <w:t>"DisplayName": "TABLE 2",</w:t>
      </w:r>
    </w:p>
    <w:p w14:paraId="389E3A66" w14:textId="77777777" w:rsidR="00FA2F4E" w:rsidRPr="00C93C2F" w:rsidRDefault="00FA2F4E" w:rsidP="00FA2F4E">
      <w:pPr>
        <w:pStyle w:val="Code"/>
      </w:pPr>
      <w:r w:rsidRPr="00C93C2F">
        <w:tab/>
      </w:r>
      <w:r w:rsidRPr="00C93C2F">
        <w:tab/>
        <w:t>"DisplayNumber": 2</w:t>
      </w:r>
    </w:p>
    <w:p w14:paraId="69F055A5" w14:textId="77777777" w:rsidR="00FA2F4E" w:rsidRPr="00C93C2F" w:rsidRDefault="00FA2F4E" w:rsidP="00FA2F4E">
      <w:pPr>
        <w:pStyle w:val="Code"/>
      </w:pPr>
      <w:r w:rsidRPr="00C93C2F">
        <w:tab/>
        <w:t>},</w:t>
      </w:r>
    </w:p>
    <w:p w14:paraId="2B019B2E" w14:textId="77777777" w:rsidR="00FA2F4E" w:rsidRPr="00C93C2F" w:rsidRDefault="00FA2F4E" w:rsidP="00FA2F4E">
      <w:pPr>
        <w:pStyle w:val="Code"/>
      </w:pPr>
      <w:r w:rsidRPr="00C93C2F">
        <w:tab/>
        <w:t>{</w:t>
      </w:r>
    </w:p>
    <w:p w14:paraId="5CD73299" w14:textId="0E0CD286" w:rsidR="00FA2F4E" w:rsidRPr="00C93C2F" w:rsidRDefault="00FA2F4E" w:rsidP="00FA2F4E">
      <w:pPr>
        <w:pStyle w:val="Code"/>
      </w:pPr>
      <w:r w:rsidRPr="00C93C2F">
        <w:tab/>
      </w:r>
      <w:r w:rsidRPr="00C93C2F">
        <w:tab/>
        <w:t xml:space="preserve">"Id": </w:t>
      </w:r>
      <w:r w:rsidR="003D4F32">
        <w:t>"</w:t>
      </w:r>
      <w:r w:rsidRPr="00C93C2F">
        <w:t>52</w:t>
      </w:r>
      <w:r w:rsidR="003D4F32">
        <w:t>"</w:t>
      </w:r>
      <w:r w:rsidRPr="00C93C2F">
        <w:t>,</w:t>
      </w:r>
    </w:p>
    <w:p w14:paraId="63FE6D3E" w14:textId="77777777" w:rsidR="00FA2F4E" w:rsidRPr="00C93C2F" w:rsidRDefault="00FA2F4E" w:rsidP="00FA2F4E">
      <w:pPr>
        <w:pStyle w:val="Code"/>
      </w:pPr>
      <w:r w:rsidRPr="00C93C2F">
        <w:tab/>
      </w:r>
      <w:r w:rsidRPr="00C93C2F">
        <w:tab/>
        <w:t>"DisplayName": "TABLE 3",</w:t>
      </w:r>
    </w:p>
    <w:p w14:paraId="012A9B13" w14:textId="77777777" w:rsidR="00FA2F4E" w:rsidRPr="00C93C2F" w:rsidRDefault="00FA2F4E" w:rsidP="00FA2F4E">
      <w:pPr>
        <w:pStyle w:val="Code"/>
      </w:pPr>
      <w:r w:rsidRPr="00C93C2F">
        <w:tab/>
      </w:r>
      <w:r w:rsidRPr="00C93C2F">
        <w:tab/>
        <w:t>"DisplayNumber": 3</w:t>
      </w:r>
    </w:p>
    <w:p w14:paraId="6E284F4C" w14:textId="77777777" w:rsidR="00FA2F4E" w:rsidRPr="00C93C2F" w:rsidRDefault="00FA2F4E" w:rsidP="00FA2F4E">
      <w:pPr>
        <w:pStyle w:val="Code"/>
      </w:pPr>
      <w:r w:rsidRPr="00C93C2F">
        <w:tab/>
        <w:t>}</w:t>
      </w:r>
    </w:p>
    <w:p w14:paraId="0D12C054" w14:textId="77777777" w:rsidR="00FA2F4E" w:rsidRPr="00C93C2F" w:rsidRDefault="3E993C7F" w:rsidP="00FA2F4E">
      <w:pPr>
        <w:pStyle w:val="Code"/>
      </w:pPr>
      <w:r>
        <w:t>}</w:t>
      </w:r>
    </w:p>
    <w:p w14:paraId="206DA1BD" w14:textId="77777777" w:rsidR="00FA2F4E" w:rsidRDefault="00FA2F4E" w:rsidP="00C93C2F">
      <w:pPr>
        <w:spacing w:after="0" w:line="240" w:lineRule="auto"/>
        <w:rPr>
          <w:rFonts w:ascii="Calibri" w:eastAsia="Times New Roman" w:hAnsi="Calibri" w:cs="Times New Roman"/>
          <w:lang w:eastAsia="en-AU"/>
        </w:rPr>
      </w:pPr>
    </w:p>
    <w:p w14:paraId="3EBC9675" w14:textId="77777777" w:rsidR="00C93C2F" w:rsidRDefault="00C93C2F" w:rsidP="00C93C2F">
      <w:pPr>
        <w:spacing w:after="0" w:line="240" w:lineRule="auto"/>
        <w:rPr>
          <w:rFonts w:ascii="Calibri" w:eastAsia="Times New Roman" w:hAnsi="Calibri" w:cs="Times New Roman"/>
          <w:lang w:eastAsia="en-AU"/>
        </w:rPr>
      </w:pPr>
    </w:p>
    <w:p w14:paraId="778C49ED" w14:textId="77777777" w:rsidR="00C93C2F" w:rsidRDefault="00C93C2F" w:rsidP="00C93C2F">
      <w:pPr>
        <w:spacing w:after="0" w:line="240" w:lineRule="auto"/>
        <w:rPr>
          <w:rFonts w:ascii="Calibri" w:eastAsia="Times New Roman" w:hAnsi="Calibri" w:cs="Times New Roman"/>
          <w:lang w:eastAsia="en-AU"/>
        </w:rPr>
      </w:pPr>
    </w:p>
    <w:p w14:paraId="111D178F" w14:textId="77777777" w:rsidR="00C93C2F" w:rsidRDefault="00C93C2F">
      <w:pPr>
        <w:rPr>
          <w:rFonts w:ascii="Calibri" w:eastAsia="Times New Roman" w:hAnsi="Calibri" w:cs="Times New Roman"/>
          <w:lang w:eastAsia="en-AU"/>
        </w:rPr>
      </w:pPr>
      <w:r>
        <w:rPr>
          <w:rFonts w:ascii="Calibri" w:eastAsia="Times New Roman" w:hAnsi="Calibri" w:cs="Times New Roman"/>
          <w:lang w:eastAsia="en-AU"/>
        </w:rPr>
        <w:br w:type="page"/>
      </w:r>
    </w:p>
    <w:p w14:paraId="590A6B98" w14:textId="211AC4A5" w:rsidR="00215EDE" w:rsidRPr="00F95922" w:rsidRDefault="00215EDE" w:rsidP="00780FF3">
      <w:pPr>
        <w:pStyle w:val="Heading4"/>
        <w:rPr>
          <w:rFonts w:eastAsia="Times New Roman"/>
          <w:color w:val="000000"/>
          <w:lang w:eastAsia="en-AU"/>
        </w:rPr>
      </w:pPr>
      <w:bookmarkStart w:id="4" w:name="_Get_Orders_by"/>
      <w:bookmarkEnd w:id="4"/>
      <w:r w:rsidRPr="3E993C7F">
        <w:rPr>
          <w:rFonts w:eastAsia="Times New Roman"/>
          <w:lang w:eastAsia="en-AU"/>
        </w:rPr>
        <w:lastRenderedPageBreak/>
        <w:t xml:space="preserve">Get </w:t>
      </w:r>
      <w:r w:rsidR="00FA2F4E" w:rsidRPr="3E993C7F">
        <w:rPr>
          <w:rFonts w:eastAsia="Times New Roman"/>
          <w:lang w:eastAsia="en-AU"/>
        </w:rPr>
        <w:t>O</w:t>
      </w:r>
      <w:r w:rsidRPr="3E993C7F">
        <w:rPr>
          <w:rFonts w:eastAsia="Times New Roman"/>
          <w:lang w:eastAsia="en-AU"/>
        </w:rPr>
        <w:t xml:space="preserve">rders by </w:t>
      </w:r>
      <w:r w:rsidR="00990CE4" w:rsidRPr="3E993C7F">
        <w:rPr>
          <w:rFonts w:eastAsia="Times New Roman"/>
          <w:lang w:eastAsia="en-AU"/>
        </w:rPr>
        <w:t>Table</w:t>
      </w:r>
    </w:p>
    <w:p w14:paraId="41586358" w14:textId="77777777" w:rsidR="00215EDE" w:rsidRDefault="00215EDE" w:rsidP="00215EDE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535AEDDC" w14:textId="77777777" w:rsidR="00215EDE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Description</w:t>
      </w:r>
    </w:p>
    <w:p w14:paraId="027D46DF" w14:textId="3787927A" w:rsidR="00215EDE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Get a list of orders associated with a table. </w:t>
      </w:r>
    </w:p>
    <w:p w14:paraId="646BEB53" w14:textId="0A060423" w:rsidR="00255AB0" w:rsidRDefault="3E993C7F" w:rsidP="000D0CD5">
      <w:pPr>
        <w:rPr>
          <w:rFonts w:ascii="Calibri" w:eastAsia="Times New Roman" w:hAnsi="Calibri" w:cs="Times New Roman"/>
          <w:lang w:eastAsia="en-AU"/>
        </w:rPr>
      </w:pPr>
      <w:r w:rsidRPr="3E993C7F">
        <w:rPr>
          <w:rFonts w:ascii="Calibri,Times New Roman" w:eastAsia="Calibri,Times New Roman" w:hAnsi="Calibri,Times New Roman" w:cs="Calibri,Times New Roman"/>
          <w:lang w:eastAsia="en-AU"/>
        </w:rPr>
        <w:t xml:space="preserve">The Pay at Table client will send this request after a user has selected one of the tables returned from a previous call to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Get Tables</w:t>
      </w:r>
      <w:r w:rsidRPr="3E993C7F">
        <w:rPr>
          <w:rFonts w:ascii="Calibri,Times New Roman" w:eastAsia="Calibri,Times New Roman" w:hAnsi="Calibri,Times New Roman" w:cs="Calibri,Times New Roman"/>
          <w:lang w:eastAsia="en-AU"/>
        </w:rPr>
        <w:t>.</w:t>
      </w:r>
      <w:hyperlink w:anchor="_Get_Order_Keys" w:history="1"/>
    </w:p>
    <w:p w14:paraId="20C59973" w14:textId="77777777" w:rsidR="00215EDE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Request</w:t>
      </w:r>
    </w:p>
    <w:p w14:paraId="711966CA" w14:textId="33725A0A" w:rsidR="00F411D9" w:rsidRPr="00F95922" w:rsidRDefault="3E993C7F">
      <w:pPr>
        <w:pStyle w:val="Code"/>
      </w:pPr>
      <w:r>
        <w:t>GET /api/tables/{table-id}/orders</w:t>
      </w:r>
    </w:p>
    <w:p w14:paraId="3696BFD2" w14:textId="77777777" w:rsidR="00FA2F4E" w:rsidRDefault="3E993C7F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Do not supply a request body for this method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81"/>
        <w:gridCol w:w="1669"/>
        <w:gridCol w:w="7106"/>
      </w:tblGrid>
      <w:tr w:rsidR="00F411D9" w:rsidRPr="00F95922" w14:paraId="79E95DD6" w14:textId="77777777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hideMark/>
          </w:tcPr>
          <w:p w14:paraId="772791C1" w14:textId="2FBD917A" w:rsidR="00F411D9" w:rsidRPr="00F95922" w:rsidRDefault="3E993C7F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Parameter</w:t>
            </w:r>
          </w:p>
        </w:tc>
        <w:tc>
          <w:tcPr>
            <w:tcW w:w="798" w:type="pct"/>
            <w:hideMark/>
          </w:tcPr>
          <w:p w14:paraId="440F96EB" w14:textId="77777777" w:rsidR="00F411D9" w:rsidRPr="00F95922" w:rsidRDefault="3E993C7F" w:rsidP="00B62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398" w:type="pct"/>
            <w:hideMark/>
          </w:tcPr>
          <w:p w14:paraId="251D8E50" w14:textId="77777777" w:rsidR="00F411D9" w:rsidRPr="00F95922" w:rsidRDefault="3E993C7F" w:rsidP="00B62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F411D9" w:rsidRPr="00EF578B" w14:paraId="2E48E2CB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08C1E597" w14:textId="4E583816" w:rsidR="00F411D9" w:rsidRPr="00F95922" w:rsidRDefault="3E993C7F" w:rsidP="00B6232B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t>table-id</w:t>
            </w:r>
          </w:p>
        </w:tc>
        <w:tc>
          <w:tcPr>
            <w:tcW w:w="798" w:type="pct"/>
          </w:tcPr>
          <w:p w14:paraId="1191754D" w14:textId="296C8D1E" w:rsidR="00F411D9" w:rsidRPr="00F95922" w:rsidRDefault="3E993C7F" w:rsidP="00B62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98" w:type="pct"/>
          </w:tcPr>
          <w:p w14:paraId="47735321" w14:textId="446E8BAB" w:rsidR="00F411D9" w:rsidRPr="0059577E" w:rsidRDefault="3E993C7F" w:rsidP="00595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Required. The id of an table orders are being requested from. </w:t>
            </w:r>
          </w:p>
        </w:tc>
      </w:tr>
    </w:tbl>
    <w:p w14:paraId="5D8976E7" w14:textId="77777777" w:rsidR="00215EDE" w:rsidRPr="00F95922" w:rsidRDefault="00215EDE" w:rsidP="00215EDE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31A26237" w14:textId="77777777" w:rsidR="00215EDE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Response</w:t>
      </w:r>
    </w:p>
    <w:p w14:paraId="26B9B694" w14:textId="77777777" w:rsidR="00481FEC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If successful the body contains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PATResponse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object with the Orders property populated by an array of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Order</w:t>
      </w:r>
      <w:r w:rsidRPr="3E993C7F">
        <w:rPr>
          <w:rFonts w:ascii="Times New Roman" w:eastAsia="Times New Roman" w:hAnsi="Times New Roman" w:cs="Times New Roman"/>
          <w:lang w:eastAsia="en-AU"/>
        </w:rPr>
        <w:t>.</w:t>
      </w:r>
      <w:hyperlink w:anchor="_PATResponse" w:history="1"/>
      <w:hyperlink w:anchor="_Order" w:history="1"/>
    </w:p>
    <w:p w14:paraId="532CFA2F" w14:textId="77777777" w:rsidR="00215EDE" w:rsidRDefault="00481FEC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Supported response codes: 200, 400, 401, 403 and 500.</w:t>
      </w:r>
      <w:r w:rsidR="00215EDE">
        <w:rPr>
          <w:rFonts w:ascii="Calibri" w:eastAsia="Times New Roman" w:hAnsi="Calibri" w:cs="Times New Roman"/>
          <w:color w:val="000000"/>
          <w:lang w:eastAsia="en-AU"/>
        </w:rPr>
        <w:tab/>
      </w:r>
    </w:p>
    <w:p w14:paraId="0BB21A85" w14:textId="77777777" w:rsidR="00215EDE" w:rsidRPr="002A6B53" w:rsidRDefault="3E993C7F" w:rsidP="00FA2F4E">
      <w:pPr>
        <w:pStyle w:val="Code"/>
      </w:pPr>
      <w:r>
        <w:t>HTTP/1.1 200 OK</w:t>
      </w:r>
    </w:p>
    <w:p w14:paraId="0C3EBBFC" w14:textId="77777777" w:rsidR="00215EDE" w:rsidRDefault="3E993C7F" w:rsidP="00FA2F4E">
      <w:pPr>
        <w:pStyle w:val="Code"/>
      </w:pPr>
      <w:r>
        <w:t>Content-type: application/json</w:t>
      </w:r>
    </w:p>
    <w:p w14:paraId="17C35C9A" w14:textId="77777777" w:rsidR="005C1C16" w:rsidRPr="005C1C16" w:rsidRDefault="3E993C7F" w:rsidP="00FA2F4E">
      <w:pPr>
        <w:pStyle w:val="Code"/>
      </w:pPr>
      <w:r>
        <w:t>{</w:t>
      </w:r>
    </w:p>
    <w:p w14:paraId="6E11B9BB" w14:textId="77777777" w:rsidR="005C1C16" w:rsidRPr="005C1C16" w:rsidRDefault="005C1C16" w:rsidP="00FA2F4E">
      <w:pPr>
        <w:pStyle w:val="Code"/>
      </w:pPr>
      <w:r w:rsidRPr="005C1C16">
        <w:tab/>
        <w:t>"Orders": [{</w:t>
      </w:r>
    </w:p>
    <w:p w14:paraId="290C3E22" w14:textId="15D91233" w:rsidR="005C1C16" w:rsidRPr="005C1C16" w:rsidRDefault="005C1C16" w:rsidP="00FA2F4E">
      <w:pPr>
        <w:pStyle w:val="Code"/>
      </w:pPr>
      <w:r w:rsidRPr="005C1C16">
        <w:tab/>
      </w:r>
      <w:r w:rsidRPr="005C1C16">
        <w:tab/>
        <w:t xml:space="preserve">"Id": </w:t>
      </w:r>
      <w:r w:rsidR="003D4F32">
        <w:t>"</w:t>
      </w:r>
      <w:r w:rsidRPr="005C1C16">
        <w:t>101</w:t>
      </w:r>
      <w:r w:rsidR="003D4F32">
        <w:t>"</w:t>
      </w:r>
      <w:r w:rsidRPr="005C1C16">
        <w:t>,</w:t>
      </w:r>
    </w:p>
    <w:p w14:paraId="74A51B12" w14:textId="77777777" w:rsidR="005C1C16" w:rsidRPr="005C1C16" w:rsidRDefault="005C1C16" w:rsidP="00FA2F4E">
      <w:pPr>
        <w:pStyle w:val="Code"/>
      </w:pPr>
      <w:r w:rsidRPr="005C1C16">
        <w:tab/>
      </w:r>
      <w:r w:rsidRPr="005C1C16">
        <w:tab/>
        <w:t>"DisplayName": "Elsa",</w:t>
      </w:r>
    </w:p>
    <w:p w14:paraId="519DDAC0" w14:textId="77777777" w:rsidR="005C1C16" w:rsidRPr="005C1C16" w:rsidRDefault="005C1C16" w:rsidP="00FA2F4E">
      <w:pPr>
        <w:pStyle w:val="Code"/>
      </w:pPr>
      <w:r w:rsidRPr="005C1C16">
        <w:tab/>
      </w:r>
      <w:r w:rsidRPr="005C1C16">
        <w:tab/>
        <w:t>"OrderState": 0,</w:t>
      </w:r>
    </w:p>
    <w:p w14:paraId="5F2CC27D" w14:textId="77777777" w:rsidR="005C1C16" w:rsidRPr="005C1C16" w:rsidRDefault="005C1C16" w:rsidP="00FA2F4E">
      <w:pPr>
        <w:pStyle w:val="Code"/>
      </w:pPr>
      <w:r w:rsidRPr="005C1C16">
        <w:tab/>
      </w:r>
      <w:r w:rsidRPr="005C1C16">
        <w:tab/>
        <w:t>"AmountOwing": 100.00,</w:t>
      </w:r>
    </w:p>
    <w:p w14:paraId="35DE110E" w14:textId="5FF0FBCE" w:rsidR="005C1C16" w:rsidRPr="005C1C16" w:rsidRDefault="005C1C16" w:rsidP="00FA2F4E">
      <w:pPr>
        <w:pStyle w:val="Code"/>
      </w:pPr>
      <w:r w:rsidRPr="005C1C16">
        <w:tab/>
      </w:r>
      <w:r w:rsidRPr="005C1C16">
        <w:tab/>
        <w:t>"</w:t>
      </w:r>
      <w:r w:rsidR="00990CE4">
        <w:t>Table</w:t>
      </w:r>
      <w:r w:rsidRPr="005C1C16">
        <w:t xml:space="preserve">Id": </w:t>
      </w:r>
      <w:r w:rsidR="003D4F32">
        <w:t>"</w:t>
      </w:r>
      <w:r w:rsidRPr="005C1C16">
        <w:t>50</w:t>
      </w:r>
      <w:r w:rsidR="003D4F32">
        <w:t>"</w:t>
      </w:r>
    </w:p>
    <w:p w14:paraId="410ADD3F" w14:textId="77777777" w:rsidR="005C1C16" w:rsidRPr="005C1C16" w:rsidRDefault="005C1C16" w:rsidP="00FA2F4E">
      <w:pPr>
        <w:pStyle w:val="Code"/>
      </w:pPr>
      <w:r w:rsidRPr="005C1C16">
        <w:tab/>
        <w:t>}]</w:t>
      </w:r>
    </w:p>
    <w:p w14:paraId="3D9754E6" w14:textId="77777777" w:rsidR="00215EDE" w:rsidRDefault="3E993C7F" w:rsidP="00FA2F4E">
      <w:pPr>
        <w:pStyle w:val="Code"/>
      </w:pPr>
      <w:r>
        <w:t>}</w:t>
      </w:r>
    </w:p>
    <w:p w14:paraId="345CA592" w14:textId="77777777" w:rsidR="005C1C16" w:rsidRDefault="005C1C16">
      <w:p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br w:type="page"/>
      </w:r>
    </w:p>
    <w:p w14:paraId="4EB79072" w14:textId="77777777" w:rsidR="005C1C16" w:rsidRDefault="005C1C16" w:rsidP="00780FF3">
      <w:pPr>
        <w:pStyle w:val="Heading4"/>
        <w:rPr>
          <w:rFonts w:eastAsia="Times New Roman"/>
          <w:lang w:eastAsia="en-AU"/>
        </w:rPr>
      </w:pPr>
      <w:bookmarkStart w:id="5" w:name="_Get_Order"/>
      <w:bookmarkEnd w:id="5"/>
      <w:r w:rsidRPr="3E993C7F">
        <w:rPr>
          <w:rFonts w:eastAsia="Times New Roman"/>
          <w:lang w:eastAsia="en-AU"/>
        </w:rPr>
        <w:lastRenderedPageBreak/>
        <w:t xml:space="preserve">Get </w:t>
      </w:r>
      <w:r w:rsidR="00FA2F4E" w:rsidRPr="3E993C7F">
        <w:rPr>
          <w:rFonts w:eastAsia="Times New Roman"/>
          <w:lang w:eastAsia="en-AU"/>
        </w:rPr>
        <w:t>O</w:t>
      </w:r>
      <w:r w:rsidRPr="3E993C7F">
        <w:rPr>
          <w:rFonts w:eastAsia="Times New Roman"/>
          <w:lang w:eastAsia="en-AU"/>
        </w:rPr>
        <w:t>rder</w:t>
      </w:r>
    </w:p>
    <w:p w14:paraId="0ED57997" w14:textId="77777777" w:rsidR="005C1C16" w:rsidRDefault="005C1C16" w:rsidP="005C1C16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12CF6E69" w14:textId="77777777" w:rsidR="005C1C16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Description</w:t>
      </w:r>
    </w:p>
    <w:p w14:paraId="711C911B" w14:textId="77777777" w:rsidR="005C1C16" w:rsidRDefault="3E993C7F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Get an order based on an order id.</w:t>
      </w:r>
      <w:r w:rsidRPr="3E993C7F">
        <w:rPr>
          <w:rFonts w:ascii="Calibri,Times New Roman" w:eastAsia="Calibri,Times New Roman" w:hAnsi="Calibri,Times New Roman" w:cs="Calibri,Times New Roman"/>
          <w:color w:val="000000" w:themeColor="text1"/>
          <w:lang w:eastAsia="en-AU"/>
        </w:rPr>
        <w:t> </w:t>
      </w:r>
    </w:p>
    <w:p w14:paraId="2A5BB31F" w14:textId="3AF90220" w:rsidR="00255AB0" w:rsidRDefault="3E993C7F" w:rsidP="00255AB0">
      <w:pPr>
        <w:rPr>
          <w:rFonts w:ascii="Calibri" w:eastAsia="Times New Roman" w:hAnsi="Calibri" w:cs="Times New Roman"/>
          <w:lang w:eastAsia="en-AU"/>
        </w:rPr>
      </w:pPr>
      <w:r w:rsidRPr="3E993C7F">
        <w:rPr>
          <w:rFonts w:ascii="Calibri,Times New Roman" w:eastAsia="Calibri,Times New Roman" w:hAnsi="Calibri,Times New Roman" w:cs="Calibri,Times New Roman"/>
          <w:lang w:eastAsia="en-AU"/>
        </w:rPr>
        <w:t xml:space="preserve">The Pay at Table client will send this request after a user has selected one of the orders returned from a previous call to </w:t>
      </w:r>
      <w:r w:rsidRPr="3E993C7F">
        <w:rPr>
          <w:rStyle w:val="Hyperlink"/>
        </w:rPr>
        <w:t>Get Order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s by Table</w:t>
      </w:r>
      <w:r w:rsidRPr="3E993C7F">
        <w:rPr>
          <w:rFonts w:ascii="Calibri,Times New Roman" w:eastAsia="Calibri,Times New Roman" w:hAnsi="Calibri,Times New Roman" w:cs="Calibri,Times New Roman"/>
          <w:lang w:eastAsia="en-AU"/>
        </w:rPr>
        <w:t>.</w:t>
      </w:r>
      <w:hyperlink w:anchor="_Get_Orders_by" w:history="1"/>
    </w:p>
    <w:p w14:paraId="1DB85103" w14:textId="77777777" w:rsidR="005C1C16" w:rsidRDefault="3E993C7F" w:rsidP="00780FF3">
      <w:pPr>
        <w:pStyle w:val="Heading5"/>
        <w:rPr>
          <w:rFonts w:ascii="Calibri" w:eastAsia="Times New Roman" w:hAnsi="Calibri"/>
          <w:color w:val="000000"/>
          <w:lang w:eastAsia="en-AU"/>
        </w:rPr>
      </w:pPr>
      <w:r w:rsidRPr="3E993C7F">
        <w:rPr>
          <w:rFonts w:eastAsia="Times New Roman"/>
          <w:lang w:eastAsia="en-AU"/>
        </w:rPr>
        <w:t>Request</w:t>
      </w:r>
    </w:p>
    <w:p w14:paraId="5FF7EC7E" w14:textId="05BACA2C" w:rsidR="00FA2F4E" w:rsidRDefault="3E993C7F" w:rsidP="00FA2F4E">
      <w:pPr>
        <w:pStyle w:val="Code"/>
      </w:pPr>
      <w:r>
        <w:t>GET /api/orders/{order-id}</w:t>
      </w:r>
    </w:p>
    <w:p w14:paraId="1D3F3769" w14:textId="34B12EE4" w:rsidR="00F411D9" w:rsidRDefault="3E993C7F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Do not supply a request body for this method.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81"/>
        <w:gridCol w:w="1669"/>
        <w:gridCol w:w="7106"/>
      </w:tblGrid>
      <w:tr w:rsidR="00F411D9" w:rsidRPr="00F95922" w14:paraId="281AACB9" w14:textId="77777777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hideMark/>
          </w:tcPr>
          <w:p w14:paraId="3BA6FA09" w14:textId="77777777" w:rsidR="00F411D9" w:rsidRPr="00F95922" w:rsidRDefault="3E993C7F" w:rsidP="00B6232B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Parameter</w:t>
            </w:r>
          </w:p>
        </w:tc>
        <w:tc>
          <w:tcPr>
            <w:tcW w:w="798" w:type="pct"/>
            <w:hideMark/>
          </w:tcPr>
          <w:p w14:paraId="0FD308A2" w14:textId="77777777" w:rsidR="00F411D9" w:rsidRPr="00F95922" w:rsidRDefault="3E993C7F" w:rsidP="00B62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398" w:type="pct"/>
            <w:hideMark/>
          </w:tcPr>
          <w:p w14:paraId="2DFEEEC4" w14:textId="77777777" w:rsidR="00F411D9" w:rsidRPr="00F95922" w:rsidRDefault="3E993C7F" w:rsidP="00B62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F411D9" w:rsidRPr="00952D58" w14:paraId="3BF08F51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2260EEAE" w14:textId="5DC1BB6D" w:rsidR="00F411D9" w:rsidRPr="00F95922" w:rsidRDefault="3E993C7F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t>order-id</w:t>
            </w:r>
          </w:p>
        </w:tc>
        <w:tc>
          <w:tcPr>
            <w:tcW w:w="798" w:type="pct"/>
          </w:tcPr>
          <w:p w14:paraId="7BB148E6" w14:textId="7DD35BDD" w:rsidR="00F411D9" w:rsidRPr="00F95922" w:rsidRDefault="3E993C7F" w:rsidP="00B62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98" w:type="pct"/>
          </w:tcPr>
          <w:p w14:paraId="5B468887" w14:textId="37C704D5" w:rsidR="00F411D9" w:rsidRPr="00952D58" w:rsidRDefault="3E993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Required. The id of the order being requested.</w:t>
            </w:r>
          </w:p>
        </w:tc>
      </w:tr>
    </w:tbl>
    <w:p w14:paraId="46D66CDC" w14:textId="77777777" w:rsidR="00F411D9" w:rsidRPr="0059577E" w:rsidRDefault="00F411D9" w:rsidP="0059577E"/>
    <w:p w14:paraId="32AAFE49" w14:textId="77777777" w:rsidR="005C1C16" w:rsidRDefault="3E993C7F" w:rsidP="00780FF3">
      <w:pPr>
        <w:pStyle w:val="Heading5"/>
        <w:rPr>
          <w:rFonts w:ascii="Calibri" w:eastAsia="Times New Roman" w:hAnsi="Calibri"/>
          <w:color w:val="000000"/>
          <w:lang w:eastAsia="en-AU"/>
        </w:rPr>
      </w:pPr>
      <w:r w:rsidRPr="3E993C7F">
        <w:rPr>
          <w:rFonts w:eastAsia="Times New Roman"/>
          <w:lang w:eastAsia="en-AU"/>
        </w:rPr>
        <w:t>Response</w:t>
      </w:r>
    </w:p>
    <w:p w14:paraId="6CB15C67" w14:textId="77777777" w:rsidR="00481FEC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If successful the body contains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PATResponse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object with the Order property populated by an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Order</w:t>
      </w:r>
      <w:r w:rsidRPr="3E993C7F">
        <w:rPr>
          <w:rFonts w:ascii="Times New Roman" w:eastAsia="Times New Roman" w:hAnsi="Times New Roman" w:cs="Times New Roman"/>
          <w:lang w:eastAsia="en-AU"/>
        </w:rPr>
        <w:t>.</w:t>
      </w:r>
      <w:hyperlink w:anchor="_PATResponse" w:history="1"/>
      <w:hyperlink w:anchor="_Order" w:history="1"/>
    </w:p>
    <w:p w14:paraId="75BA3CA6" w14:textId="77777777" w:rsidR="005C1C16" w:rsidRDefault="00481FEC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Supported response codes: 200, 400, 401, 403, 404 and 500.</w:t>
      </w:r>
      <w:r w:rsidR="005C1C16">
        <w:rPr>
          <w:rFonts w:ascii="Calibri" w:eastAsia="Times New Roman" w:hAnsi="Calibri" w:cs="Times New Roman"/>
          <w:color w:val="000000"/>
          <w:lang w:eastAsia="en-AU"/>
        </w:rPr>
        <w:tab/>
      </w:r>
    </w:p>
    <w:p w14:paraId="2323449B" w14:textId="77777777" w:rsidR="005C1C16" w:rsidRPr="002A6B53" w:rsidRDefault="3E993C7F" w:rsidP="00FA2F4E">
      <w:pPr>
        <w:pStyle w:val="Code"/>
      </w:pPr>
      <w:r>
        <w:t>HTTP/1.1 200 OK</w:t>
      </w:r>
    </w:p>
    <w:p w14:paraId="0DD9E98C" w14:textId="77777777" w:rsidR="005C1C16" w:rsidRDefault="3E993C7F" w:rsidP="00FA2F4E">
      <w:pPr>
        <w:pStyle w:val="Code"/>
      </w:pPr>
      <w:r>
        <w:t>Content-type: application/json</w:t>
      </w:r>
    </w:p>
    <w:p w14:paraId="76D8D3CA" w14:textId="77777777" w:rsidR="005C1C16" w:rsidRPr="005C1C16" w:rsidRDefault="3E993C7F" w:rsidP="00FA2F4E">
      <w:pPr>
        <w:pStyle w:val="Code"/>
      </w:pPr>
      <w:r>
        <w:t>{</w:t>
      </w:r>
    </w:p>
    <w:p w14:paraId="39EDF790" w14:textId="77777777" w:rsidR="005C1C16" w:rsidRPr="005C1C16" w:rsidRDefault="005C1C16" w:rsidP="00FA2F4E">
      <w:pPr>
        <w:pStyle w:val="Code"/>
      </w:pPr>
      <w:r w:rsidRPr="005C1C16">
        <w:tab/>
        <w:t>"Order": {</w:t>
      </w:r>
    </w:p>
    <w:p w14:paraId="0907DC5E" w14:textId="433662C0" w:rsidR="005C1C16" w:rsidRPr="005C1C16" w:rsidRDefault="005C1C16" w:rsidP="00FA2F4E">
      <w:pPr>
        <w:pStyle w:val="Code"/>
      </w:pPr>
      <w:r w:rsidRPr="005C1C16">
        <w:tab/>
      </w:r>
      <w:r w:rsidRPr="005C1C16">
        <w:tab/>
        <w:t xml:space="preserve">"Id": </w:t>
      </w:r>
      <w:r w:rsidR="003D4F32">
        <w:t>"</w:t>
      </w:r>
      <w:r w:rsidRPr="005C1C16">
        <w:t>101</w:t>
      </w:r>
      <w:r w:rsidR="003D4F32">
        <w:t>"</w:t>
      </w:r>
      <w:r w:rsidRPr="005C1C16">
        <w:t>,</w:t>
      </w:r>
    </w:p>
    <w:p w14:paraId="582A102E" w14:textId="77777777" w:rsidR="005C1C16" w:rsidRPr="005C1C16" w:rsidRDefault="005C1C16" w:rsidP="00FA2F4E">
      <w:pPr>
        <w:pStyle w:val="Code"/>
      </w:pPr>
      <w:r w:rsidRPr="005C1C16">
        <w:tab/>
      </w:r>
      <w:r w:rsidRPr="005C1C16">
        <w:tab/>
        <w:t>"DisplayName": "Elsa",</w:t>
      </w:r>
    </w:p>
    <w:p w14:paraId="502361C6" w14:textId="77777777" w:rsidR="005C1C16" w:rsidRPr="005C1C16" w:rsidRDefault="005C1C16" w:rsidP="00FA2F4E">
      <w:pPr>
        <w:pStyle w:val="Code"/>
      </w:pPr>
      <w:r w:rsidRPr="005C1C16">
        <w:tab/>
      </w:r>
      <w:r w:rsidRPr="005C1C16">
        <w:tab/>
        <w:t>"OrderState": 0,</w:t>
      </w:r>
    </w:p>
    <w:p w14:paraId="3A1FF3BD" w14:textId="77777777" w:rsidR="005C1C16" w:rsidRPr="005C1C16" w:rsidRDefault="005C1C16" w:rsidP="00FA2F4E">
      <w:pPr>
        <w:pStyle w:val="Code"/>
      </w:pPr>
      <w:r w:rsidRPr="005C1C16">
        <w:tab/>
      </w:r>
      <w:r w:rsidRPr="005C1C16">
        <w:tab/>
        <w:t>"AmountOwing": 100.00,</w:t>
      </w:r>
    </w:p>
    <w:p w14:paraId="11A4E370" w14:textId="3078301C" w:rsidR="005C1C16" w:rsidRPr="005C1C16" w:rsidRDefault="005C1C16" w:rsidP="00FA2F4E">
      <w:pPr>
        <w:pStyle w:val="Code"/>
      </w:pPr>
      <w:r w:rsidRPr="005C1C16">
        <w:tab/>
      </w:r>
      <w:r w:rsidRPr="005C1C16">
        <w:tab/>
        <w:t>"</w:t>
      </w:r>
      <w:r w:rsidR="00990CE4">
        <w:t>Table</w:t>
      </w:r>
      <w:r w:rsidRPr="005C1C16">
        <w:t xml:space="preserve">Id": </w:t>
      </w:r>
      <w:r w:rsidR="003D4F32">
        <w:t>"</w:t>
      </w:r>
      <w:r w:rsidRPr="005C1C16">
        <w:t>50</w:t>
      </w:r>
      <w:r w:rsidR="003D4F32">
        <w:t>"</w:t>
      </w:r>
    </w:p>
    <w:p w14:paraId="11E483D2" w14:textId="77777777" w:rsidR="005C1C16" w:rsidRPr="005C1C16" w:rsidRDefault="005C1C16" w:rsidP="00FA2F4E">
      <w:pPr>
        <w:pStyle w:val="Code"/>
      </w:pPr>
      <w:r w:rsidRPr="005C1C16">
        <w:tab/>
        <w:t>}</w:t>
      </w:r>
    </w:p>
    <w:p w14:paraId="16C35B76" w14:textId="77777777" w:rsidR="00215EDE" w:rsidRDefault="3E993C7F" w:rsidP="00FA2F4E">
      <w:pPr>
        <w:pStyle w:val="Code"/>
      </w:pPr>
      <w:r>
        <w:t>}</w:t>
      </w:r>
    </w:p>
    <w:p w14:paraId="1F4F80A9" w14:textId="77777777" w:rsidR="005C1C16" w:rsidRDefault="005C1C16">
      <w:r>
        <w:br w:type="page"/>
      </w:r>
    </w:p>
    <w:p w14:paraId="5098769D" w14:textId="77777777" w:rsidR="005C1C16" w:rsidRDefault="005C1C16" w:rsidP="00780FF3">
      <w:pPr>
        <w:pStyle w:val="Heading4"/>
        <w:rPr>
          <w:rFonts w:eastAsia="Times New Roman"/>
          <w:lang w:eastAsia="en-AU"/>
        </w:rPr>
      </w:pPr>
      <w:bookmarkStart w:id="6" w:name="_Get_Customer_Receipt"/>
      <w:bookmarkEnd w:id="6"/>
      <w:r w:rsidRPr="3E993C7F">
        <w:rPr>
          <w:rFonts w:eastAsia="Times New Roman"/>
          <w:lang w:eastAsia="en-AU"/>
        </w:rPr>
        <w:lastRenderedPageBreak/>
        <w:t xml:space="preserve">Get </w:t>
      </w:r>
      <w:r w:rsidR="00FA2F4E" w:rsidRPr="3E993C7F">
        <w:rPr>
          <w:rFonts w:eastAsia="Times New Roman"/>
          <w:lang w:eastAsia="en-AU"/>
        </w:rPr>
        <w:t>C</w:t>
      </w:r>
      <w:r w:rsidRPr="3E993C7F">
        <w:rPr>
          <w:rFonts w:eastAsia="Times New Roman"/>
          <w:lang w:eastAsia="en-AU"/>
        </w:rPr>
        <w:t xml:space="preserve">ustomer </w:t>
      </w:r>
      <w:r w:rsidR="00FA2F4E" w:rsidRPr="3E993C7F">
        <w:rPr>
          <w:rFonts w:eastAsia="Times New Roman"/>
          <w:lang w:eastAsia="en-AU"/>
        </w:rPr>
        <w:t>R</w:t>
      </w:r>
      <w:r w:rsidRPr="3E993C7F">
        <w:rPr>
          <w:rFonts w:eastAsia="Times New Roman"/>
          <w:lang w:eastAsia="en-AU"/>
        </w:rPr>
        <w:t xml:space="preserve">eceipt </w:t>
      </w:r>
      <w:r w:rsidR="00FA2F4E" w:rsidRPr="3E993C7F">
        <w:rPr>
          <w:rFonts w:eastAsia="Times New Roman"/>
          <w:lang w:eastAsia="en-AU"/>
        </w:rPr>
        <w:t>f</w:t>
      </w:r>
      <w:r w:rsidRPr="3E993C7F">
        <w:rPr>
          <w:rFonts w:eastAsia="Times New Roman"/>
          <w:lang w:eastAsia="en-AU"/>
        </w:rPr>
        <w:t xml:space="preserve">rom </w:t>
      </w:r>
      <w:r w:rsidR="00FA2F4E" w:rsidRPr="3E993C7F">
        <w:rPr>
          <w:rFonts w:eastAsia="Times New Roman"/>
          <w:lang w:eastAsia="en-AU"/>
        </w:rPr>
        <w:t>Order</w:t>
      </w:r>
    </w:p>
    <w:p w14:paraId="4C3B10A4" w14:textId="77777777" w:rsidR="005C1C16" w:rsidRDefault="005C1C16" w:rsidP="005C1C16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1318E157" w14:textId="77777777" w:rsidR="005C1C16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Description</w:t>
      </w:r>
    </w:p>
    <w:p w14:paraId="451C112A" w14:textId="77777777" w:rsidR="005C1C16" w:rsidRDefault="3E993C7F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Get a customer receipt based on an order id.</w:t>
      </w:r>
      <w:r w:rsidRPr="3E993C7F">
        <w:rPr>
          <w:rFonts w:ascii="Calibri,Times New Roman" w:eastAsia="Calibri,Times New Roman" w:hAnsi="Calibri,Times New Roman" w:cs="Calibri,Times New Roman"/>
          <w:color w:val="000000" w:themeColor="text1"/>
          <w:lang w:eastAsia="en-AU"/>
        </w:rPr>
        <w:t> </w:t>
      </w:r>
    </w:p>
    <w:p w14:paraId="186DA541" w14:textId="77777777" w:rsidR="005C1C16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Request</w:t>
      </w:r>
    </w:p>
    <w:p w14:paraId="5F8FD3F7" w14:textId="6866F80F" w:rsidR="00FA2F4E" w:rsidRDefault="3E993C7F" w:rsidP="00FA2F4E">
      <w:pPr>
        <w:pStyle w:val="Code"/>
      </w:pPr>
      <w:r>
        <w:t>GET /api/orders/{order-id}/receipt?receiptOptionId=[string]</w:t>
      </w:r>
    </w:p>
    <w:p w14:paraId="65BBC274" w14:textId="6DA34F71" w:rsidR="00F411D9" w:rsidRDefault="3E993C7F" w:rsidP="0059577E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Do not supply a request body for this method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81"/>
        <w:gridCol w:w="1669"/>
        <w:gridCol w:w="7106"/>
      </w:tblGrid>
      <w:tr w:rsidR="00F411D9" w:rsidRPr="00F95922" w14:paraId="155C36F9" w14:textId="77777777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hideMark/>
          </w:tcPr>
          <w:p w14:paraId="4AC82A98" w14:textId="77777777" w:rsidR="00F411D9" w:rsidRPr="00F95922" w:rsidRDefault="3E993C7F" w:rsidP="00B6232B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Parameter</w:t>
            </w:r>
          </w:p>
        </w:tc>
        <w:tc>
          <w:tcPr>
            <w:tcW w:w="798" w:type="pct"/>
            <w:hideMark/>
          </w:tcPr>
          <w:p w14:paraId="7C16F1F7" w14:textId="77777777" w:rsidR="00F411D9" w:rsidRPr="00F95922" w:rsidRDefault="3E993C7F" w:rsidP="00B62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398" w:type="pct"/>
            <w:hideMark/>
          </w:tcPr>
          <w:p w14:paraId="174D8E63" w14:textId="77777777" w:rsidR="00F411D9" w:rsidRPr="00F95922" w:rsidRDefault="3E993C7F" w:rsidP="00B62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F411D9" w:rsidRPr="00952D58" w14:paraId="01189AD2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0DB59B1E" w14:textId="77777777" w:rsidR="00F411D9" w:rsidRPr="00F95922" w:rsidRDefault="3E993C7F" w:rsidP="00B6232B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t>order-id</w:t>
            </w:r>
          </w:p>
        </w:tc>
        <w:tc>
          <w:tcPr>
            <w:tcW w:w="798" w:type="pct"/>
          </w:tcPr>
          <w:p w14:paraId="0B0C8B45" w14:textId="2174CF12" w:rsidR="00F411D9" w:rsidRPr="00F95922" w:rsidRDefault="3E993C7F" w:rsidP="003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98" w:type="pct"/>
          </w:tcPr>
          <w:p w14:paraId="7B478079" w14:textId="34390B52" w:rsidR="00F411D9" w:rsidRPr="00952D58" w:rsidRDefault="3E993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Required. The id of the order the receipt is being requested from.</w:t>
            </w:r>
          </w:p>
        </w:tc>
      </w:tr>
      <w:tr w:rsidR="00F411D9" w:rsidRPr="00952D58" w14:paraId="39A0031F" w14:textId="77777777" w:rsidTr="3E99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4E0F0FAF" w14:textId="1BD237EE" w:rsidR="00F411D9" w:rsidRDefault="3E993C7F">
            <w:r>
              <w:t>receiptOptionId</w:t>
            </w:r>
          </w:p>
        </w:tc>
        <w:tc>
          <w:tcPr>
            <w:tcW w:w="798" w:type="pct"/>
          </w:tcPr>
          <w:p w14:paraId="32D990AE" w14:textId="1938B232" w:rsidR="00F411D9" w:rsidRDefault="3E993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98" w:type="pct"/>
          </w:tcPr>
          <w:p w14:paraId="5F903076" w14:textId="2CB279C4" w:rsidR="00F411D9" w:rsidRPr="00952D58" w:rsidRDefault="3E993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Optional. The id of the </w:t>
            </w:r>
            <w:r w:rsidRPr="3E993C7F">
              <w:rPr>
                <w:rStyle w:val="Hyperlink"/>
                <w:rFonts w:ascii="Calibri,Times New Roman" w:eastAsia="Calibri,Times New Roman" w:hAnsi="Calibri,Times New Roman" w:cs="Calibri,Times New Roman"/>
                <w:lang w:eastAsia="en-AU"/>
              </w:rPr>
              <w:t>ReceiptOption</w:t>
            </w: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 used to generate this receipt request. </w:t>
            </w:r>
            <w:hyperlink w:anchor="_ReceiptOption" w:history="1"/>
          </w:p>
        </w:tc>
      </w:tr>
    </w:tbl>
    <w:p w14:paraId="44BD374D" w14:textId="77777777" w:rsidR="00F411D9" w:rsidRPr="0059577E" w:rsidRDefault="00F411D9" w:rsidP="0059577E">
      <w:pPr>
        <w:rPr>
          <w:lang w:eastAsia="en-AU"/>
        </w:rPr>
      </w:pPr>
    </w:p>
    <w:p w14:paraId="50123A4F" w14:textId="77777777" w:rsidR="005C1C16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Response</w:t>
      </w:r>
    </w:p>
    <w:p w14:paraId="1B7316B2" w14:textId="77777777" w:rsidR="00481FEC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If successful the body contains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PATResponse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object with the Receipt property populated by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Receipt</w:t>
      </w:r>
      <w:r w:rsidRPr="3E993C7F">
        <w:rPr>
          <w:rFonts w:ascii="Times New Roman" w:eastAsia="Times New Roman" w:hAnsi="Times New Roman" w:cs="Times New Roman"/>
          <w:lang w:eastAsia="en-AU"/>
        </w:rPr>
        <w:t>.</w:t>
      </w:r>
      <w:hyperlink w:anchor="_PATResponse" w:history="1"/>
      <w:hyperlink w:anchor="_Receipt" w:history="1"/>
    </w:p>
    <w:p w14:paraId="0CFBBDC6" w14:textId="77777777" w:rsidR="00481FEC" w:rsidRDefault="3E993C7F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Supported response codes: 200, 400, 401, 403, 404 and 500.</w:t>
      </w:r>
    </w:p>
    <w:p w14:paraId="04A35D6A" w14:textId="77777777" w:rsidR="005C1C16" w:rsidRDefault="005C1C16" w:rsidP="005C1C16">
      <w:pPr>
        <w:tabs>
          <w:tab w:val="left" w:pos="64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ab/>
      </w:r>
    </w:p>
    <w:p w14:paraId="73A7CD47" w14:textId="77777777" w:rsidR="005C1C16" w:rsidRPr="002A6B53" w:rsidRDefault="3E993C7F" w:rsidP="00FA2F4E">
      <w:pPr>
        <w:pStyle w:val="Code"/>
      </w:pPr>
      <w:r>
        <w:t>HTTP/1.1 200 OK</w:t>
      </w:r>
    </w:p>
    <w:p w14:paraId="0DF62B0A" w14:textId="77777777" w:rsidR="005C1C16" w:rsidRDefault="3E993C7F" w:rsidP="00FA2F4E">
      <w:pPr>
        <w:pStyle w:val="Code"/>
      </w:pPr>
      <w:r>
        <w:t>{</w:t>
      </w:r>
    </w:p>
    <w:p w14:paraId="457A2EB6" w14:textId="77777777" w:rsidR="00F661F7" w:rsidRPr="00601072" w:rsidRDefault="00F661F7" w:rsidP="00F661F7">
      <w:pPr>
        <w:pStyle w:val="Code"/>
      </w:pPr>
      <w:r w:rsidRPr="00601072">
        <w:tab/>
        <w:t>"</w:t>
      </w:r>
      <w:r>
        <w:t>Receipt</w:t>
      </w:r>
      <w:r w:rsidRPr="00601072">
        <w:t>": {</w:t>
      </w:r>
    </w:p>
    <w:p w14:paraId="3DC7EFCA" w14:textId="77777777" w:rsidR="00F661F7" w:rsidRPr="00601072" w:rsidRDefault="00F661F7" w:rsidP="00F661F7">
      <w:pPr>
        <w:pStyle w:val="Code"/>
      </w:pPr>
      <w:r w:rsidRPr="00601072">
        <w:tab/>
      </w:r>
      <w:r w:rsidRPr="00601072">
        <w:tab/>
        <w:t>"</w:t>
      </w:r>
      <w:r>
        <w:t>Lines</w:t>
      </w:r>
      <w:r w:rsidRPr="00601072">
        <w:t xml:space="preserve">": </w:t>
      </w:r>
      <w:r>
        <w:t>[</w:t>
      </w:r>
      <w:r w:rsidRPr="00601072">
        <w:t>"</w:t>
      </w:r>
      <w:r>
        <w:t>Line 1</w:t>
      </w:r>
      <w:r w:rsidRPr="00601072">
        <w:t>"</w:t>
      </w:r>
      <w:r>
        <w:t>,</w:t>
      </w:r>
      <w:r w:rsidRPr="00601072">
        <w:t>"</w:t>
      </w:r>
      <w:r>
        <w:t>Line 2</w:t>
      </w:r>
      <w:r w:rsidRPr="00601072">
        <w:t>"</w:t>
      </w:r>
      <w:r>
        <w:t>,</w:t>
      </w:r>
      <w:r w:rsidRPr="00601072">
        <w:t>"</w:t>
      </w:r>
      <w:r>
        <w:t>Line 3</w:t>
      </w:r>
      <w:r w:rsidRPr="00601072">
        <w:t>"</w:t>
      </w:r>
      <w:r>
        <w:t>]</w:t>
      </w:r>
    </w:p>
    <w:p w14:paraId="0134E5CA" w14:textId="77777777" w:rsidR="00F661F7" w:rsidRPr="00601072" w:rsidRDefault="00F661F7" w:rsidP="00F661F7">
      <w:pPr>
        <w:pStyle w:val="Code"/>
      </w:pPr>
      <w:r w:rsidRPr="00601072">
        <w:tab/>
        <w:t>}</w:t>
      </w:r>
    </w:p>
    <w:p w14:paraId="51AA75B8" w14:textId="77777777" w:rsidR="00F661F7" w:rsidRDefault="3E993C7F" w:rsidP="00FA2F4E">
      <w:pPr>
        <w:pStyle w:val="Code"/>
      </w:pPr>
      <w:r>
        <w:t>}</w:t>
      </w:r>
    </w:p>
    <w:p w14:paraId="5DF8DCF3" w14:textId="77777777" w:rsidR="003F34C8" w:rsidRDefault="003F34C8"/>
    <w:p w14:paraId="2081FBE6" w14:textId="77777777" w:rsidR="00447D7F" w:rsidRDefault="00447D7F">
      <w:r>
        <w:br w:type="page"/>
      </w:r>
    </w:p>
    <w:p w14:paraId="1F00BE1D" w14:textId="77777777" w:rsidR="007770E8" w:rsidRDefault="007770E8" w:rsidP="00780FF3">
      <w:pPr>
        <w:pStyle w:val="Heading4"/>
      </w:pPr>
      <w:bookmarkStart w:id="7" w:name="_Create_Tender"/>
      <w:bookmarkEnd w:id="7"/>
      <w:r>
        <w:lastRenderedPageBreak/>
        <w:t xml:space="preserve">Create </w:t>
      </w:r>
      <w:r w:rsidR="00601072">
        <w:t>T</w:t>
      </w:r>
      <w:r>
        <w:t>ender</w:t>
      </w:r>
    </w:p>
    <w:p w14:paraId="16847F55" w14:textId="77777777" w:rsidR="007770E8" w:rsidRDefault="007770E8" w:rsidP="007770E8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74A017FE" w14:textId="77777777" w:rsidR="007770E8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Description</w:t>
      </w:r>
    </w:p>
    <w:p w14:paraId="6037D02F" w14:textId="77777777" w:rsidR="00C64DCD" w:rsidRDefault="3E993C7F" w:rsidP="000D0CD5">
      <w:pPr>
        <w:rPr>
          <w:rFonts w:ascii="Calibri" w:eastAsia="Times New Roman" w:hAnsi="Calibri" w:cs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Creates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tender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. A tender is an object which contains information about a payment. </w:t>
      </w:r>
      <w:hyperlink w:anchor="_Tender" w:history="1"/>
    </w:p>
    <w:p w14:paraId="4895FE62" w14:textId="0E3CCE42" w:rsidR="00C64DCD" w:rsidRDefault="3E993C7F" w:rsidP="00780FF3">
      <w:pPr>
        <w:pStyle w:val="Heading5"/>
        <w:rPr>
          <w:rFonts w:ascii="Calibri" w:eastAsia="Times New Roman" w:hAnsi="Calibri"/>
          <w:lang w:eastAsia="en-AU"/>
        </w:rPr>
      </w:pPr>
      <w:r w:rsidRPr="3E993C7F">
        <w:rPr>
          <w:rFonts w:eastAsia="Times New Roman"/>
          <w:lang w:eastAsia="en-AU"/>
        </w:rPr>
        <w:t>Request</w:t>
      </w:r>
    </w:p>
    <w:p w14:paraId="0702B24F" w14:textId="352EDF0E" w:rsidR="00601072" w:rsidRPr="00601072" w:rsidRDefault="3E993C7F" w:rsidP="00601072">
      <w:pPr>
        <w:pStyle w:val="Code"/>
      </w:pPr>
      <w:r>
        <w:t>POST /api/tenders</w:t>
      </w:r>
    </w:p>
    <w:p w14:paraId="65BAAF47" w14:textId="77777777" w:rsidR="00601072" w:rsidRPr="00601072" w:rsidRDefault="3E993C7F" w:rsidP="00601072">
      <w:pPr>
        <w:pStyle w:val="Code"/>
      </w:pPr>
      <w:r>
        <w:t>{</w:t>
      </w:r>
    </w:p>
    <w:p w14:paraId="06EAE982" w14:textId="279BD630" w:rsidR="00601072" w:rsidRDefault="00601072" w:rsidP="00601072">
      <w:pPr>
        <w:pStyle w:val="Code"/>
      </w:pPr>
      <w:r w:rsidRPr="00601072">
        <w:tab/>
        <w:t>"Tender": {</w:t>
      </w:r>
    </w:p>
    <w:p w14:paraId="2074C6F5" w14:textId="758AA026" w:rsidR="001F50B0" w:rsidRPr="00601072" w:rsidRDefault="001F50B0" w:rsidP="00601072">
      <w:pPr>
        <w:pStyle w:val="Code"/>
      </w:pPr>
      <w:r>
        <w:tab/>
      </w:r>
      <w:r>
        <w:tab/>
      </w:r>
      <w:r w:rsidRPr="00601072">
        <w:t>"</w:t>
      </w:r>
      <w:r>
        <w:t>Id</w:t>
      </w:r>
      <w:r w:rsidRPr="00601072">
        <w:t>"</w:t>
      </w:r>
      <w:r>
        <w:t xml:space="preserve"> : null,</w:t>
      </w:r>
    </w:p>
    <w:p w14:paraId="2BF27176" w14:textId="2BAC1F68" w:rsidR="00481FEC" w:rsidRDefault="00481FEC" w:rsidP="00481FEC">
      <w:pPr>
        <w:pStyle w:val="Code"/>
      </w:pPr>
      <w:r>
        <w:tab/>
      </w:r>
      <w:r>
        <w:tab/>
      </w:r>
      <w:r w:rsidRPr="00601072">
        <w:t>"</w:t>
      </w:r>
      <w:r>
        <w:t>OrderId</w:t>
      </w:r>
      <w:r w:rsidRPr="00601072">
        <w:t>"</w:t>
      </w:r>
      <w:r>
        <w:t xml:space="preserve">: </w:t>
      </w:r>
      <w:r w:rsidR="003D4F32">
        <w:t>"</w:t>
      </w:r>
      <w:r>
        <w:t>101</w:t>
      </w:r>
      <w:r w:rsidR="003D4F32">
        <w:t>"</w:t>
      </w:r>
      <w:r>
        <w:t>,</w:t>
      </w:r>
    </w:p>
    <w:p w14:paraId="73A72C20" w14:textId="2C36A3C2" w:rsidR="003D4F32" w:rsidRPr="00601072" w:rsidRDefault="003D4F32" w:rsidP="00481FEC">
      <w:pPr>
        <w:pStyle w:val="Code"/>
      </w:pPr>
      <w:r w:rsidRPr="00CE67B4">
        <w:tab/>
      </w:r>
      <w:r w:rsidRPr="00CE67B4">
        <w:tab/>
        <w:t>"</w:t>
      </w:r>
      <w:r>
        <w:t>TenderOption</w:t>
      </w:r>
      <w:r w:rsidRPr="00CE67B4">
        <w:t xml:space="preserve">Id": </w:t>
      </w:r>
      <w:r>
        <w:t>"0"</w:t>
      </w:r>
      <w:r w:rsidRPr="00CE67B4">
        <w:t>,</w:t>
      </w:r>
    </w:p>
    <w:p w14:paraId="227821C0" w14:textId="77777777" w:rsidR="00601072" w:rsidRDefault="00601072" w:rsidP="00601072">
      <w:pPr>
        <w:pStyle w:val="Code"/>
      </w:pPr>
      <w:r w:rsidRPr="00601072">
        <w:tab/>
      </w:r>
      <w:r w:rsidRPr="00601072">
        <w:tab/>
        <w:t>"</w:t>
      </w:r>
      <w:r w:rsidR="00481FEC">
        <w:t>TenderState</w:t>
      </w:r>
      <w:r w:rsidRPr="00601072">
        <w:t>": 0,</w:t>
      </w:r>
    </w:p>
    <w:p w14:paraId="37F434FC" w14:textId="77777777" w:rsidR="00601072" w:rsidRPr="00601072" w:rsidRDefault="00601072" w:rsidP="00601072">
      <w:pPr>
        <w:pStyle w:val="Code"/>
      </w:pPr>
      <w:r w:rsidRPr="00601072">
        <w:tab/>
      </w:r>
      <w:r w:rsidRPr="00601072">
        <w:tab/>
        <w:t>"</w:t>
      </w:r>
      <w:r w:rsidR="00481FEC">
        <w:t>AmountPurchase</w:t>
      </w:r>
      <w:r w:rsidRPr="00601072">
        <w:t>": 100.00,</w:t>
      </w:r>
    </w:p>
    <w:p w14:paraId="6F85F8ED" w14:textId="77777777" w:rsidR="00601072" w:rsidRPr="00601072" w:rsidRDefault="00601072" w:rsidP="00601072">
      <w:pPr>
        <w:pStyle w:val="Code"/>
      </w:pPr>
      <w:r w:rsidRPr="00601072">
        <w:tab/>
      </w:r>
      <w:r w:rsidRPr="00601072">
        <w:tab/>
        <w:t>"</w:t>
      </w:r>
      <w:r w:rsidR="00481FEC">
        <w:t>OriginalAmountPurchase</w:t>
      </w:r>
      <w:r w:rsidR="00481FEC" w:rsidRPr="00601072">
        <w:t xml:space="preserve"> </w:t>
      </w:r>
      <w:r w:rsidRPr="00601072">
        <w:t>": 100.00</w:t>
      </w:r>
    </w:p>
    <w:p w14:paraId="4236F7CB" w14:textId="77777777" w:rsidR="00601072" w:rsidRPr="00601072" w:rsidRDefault="00601072" w:rsidP="00601072">
      <w:pPr>
        <w:pStyle w:val="Code"/>
      </w:pPr>
      <w:r w:rsidRPr="00601072">
        <w:tab/>
        <w:t>}</w:t>
      </w:r>
    </w:p>
    <w:p w14:paraId="24E18077" w14:textId="77777777" w:rsidR="00601072" w:rsidRPr="00601072" w:rsidRDefault="3E993C7F" w:rsidP="00601072">
      <w:pPr>
        <w:pStyle w:val="Code"/>
      </w:pPr>
      <w:r>
        <w:t>}</w:t>
      </w:r>
    </w:p>
    <w:p w14:paraId="619B4FF8" w14:textId="787FE01C" w:rsidR="007E5FF9" w:rsidRDefault="3E993C7F" w:rsidP="007E5FF9">
      <w:pPr>
        <w:rPr>
          <w:rFonts w:eastAsia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The request body contains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PATRequest</w:t>
      </w: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 with the Tender property populated by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Tender</w:t>
      </w: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>.</w:t>
      </w:r>
      <w:hyperlink w:anchor="_PATRequest" w:history="1"/>
      <w:hyperlink w:anchor="_Tender" w:history="1"/>
    </w:p>
    <w:p w14:paraId="0A9F6FAC" w14:textId="66A3A046" w:rsidR="007770E8" w:rsidRDefault="3E993C7F" w:rsidP="007E5FF9">
      <w:pPr>
        <w:spacing w:after="0" w:line="240" w:lineRule="auto"/>
        <w:rPr>
          <w:rFonts w:eastAsia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The </w:t>
      </w:r>
      <w:r w:rsidRPr="3E993C7F">
        <w:rPr>
          <w:rFonts w:ascii="Times New Roman" w:eastAsia="Times New Roman" w:hAnsi="Times New Roman" w:cs="Times New Roman"/>
          <w:i/>
          <w:iCs/>
          <w:color w:val="000000" w:themeColor="text1"/>
          <w:lang w:eastAsia="en-AU"/>
        </w:rPr>
        <w:t>OrderId</w:t>
      </w: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 property must reference a valid order.</w:t>
      </w:r>
    </w:p>
    <w:p w14:paraId="44221698" w14:textId="4841020D" w:rsidR="00CB2A76" w:rsidRDefault="00CB2A76" w:rsidP="007E5FF9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1928EB13" w14:textId="1CD36710" w:rsidR="00CB2A76" w:rsidRDefault="3E993C7F" w:rsidP="00CB2A76">
      <w:pPr>
        <w:spacing w:after="0" w:line="240" w:lineRule="auto"/>
        <w:rPr>
          <w:rFonts w:eastAsia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The </w:t>
      </w:r>
      <w:r w:rsidRPr="3E993C7F">
        <w:rPr>
          <w:rFonts w:ascii="Times New Roman" w:eastAsia="Times New Roman" w:hAnsi="Times New Roman" w:cs="Times New Roman"/>
          <w:i/>
          <w:iCs/>
          <w:color w:val="000000" w:themeColor="text1"/>
          <w:lang w:eastAsia="en-AU"/>
        </w:rPr>
        <w:t>TenderOptionId</w:t>
      </w: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 property references the tender option selected by the user.</w:t>
      </w:r>
    </w:p>
    <w:p w14:paraId="6018A533" w14:textId="77777777" w:rsidR="00CB2A76" w:rsidRDefault="00CB2A76" w:rsidP="007E5FF9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63CBB2FC" w14:textId="77777777" w:rsidR="007E5FF9" w:rsidRPr="00F95922" w:rsidRDefault="007E5FF9" w:rsidP="007770E8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17387FF3" w14:textId="77777777" w:rsidR="007770E8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Response</w:t>
      </w:r>
    </w:p>
    <w:p w14:paraId="478A473D" w14:textId="77777777" w:rsidR="00481FEC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If successful the body will contain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PATResponse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object with the Tender property populated by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Tender</w:t>
      </w:r>
      <w:r w:rsidRPr="3E993C7F">
        <w:rPr>
          <w:rFonts w:ascii="Times New Roman" w:eastAsia="Times New Roman" w:hAnsi="Times New Roman" w:cs="Times New Roman"/>
          <w:lang w:eastAsia="en-AU"/>
        </w:rPr>
        <w:t>. The Tender in the response will have the Id property populated by a unique Id.</w:t>
      </w:r>
      <w:hyperlink w:anchor="_PATResponse" w:history="1"/>
      <w:hyperlink w:anchor="_Tender" w:history="1"/>
    </w:p>
    <w:p w14:paraId="79F112A3" w14:textId="77777777" w:rsidR="007770E8" w:rsidRDefault="00481FEC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Supported response codes: 201, 400, 401, 403, 404 and 500.</w:t>
      </w:r>
      <w:r w:rsidR="007770E8">
        <w:rPr>
          <w:rFonts w:ascii="Calibri" w:eastAsia="Times New Roman" w:hAnsi="Calibri" w:cs="Times New Roman"/>
          <w:color w:val="000000"/>
          <w:lang w:eastAsia="en-AU"/>
        </w:rPr>
        <w:tab/>
      </w:r>
    </w:p>
    <w:p w14:paraId="531B2A51" w14:textId="77777777" w:rsidR="007770E8" w:rsidRPr="00601072" w:rsidRDefault="3E993C7F" w:rsidP="00601072">
      <w:pPr>
        <w:pStyle w:val="Code"/>
      </w:pPr>
      <w:r>
        <w:t>HTTP/1.1 201 OK</w:t>
      </w:r>
    </w:p>
    <w:p w14:paraId="2B032388" w14:textId="77777777" w:rsidR="008C3A32" w:rsidRPr="00601072" w:rsidRDefault="3E993C7F" w:rsidP="00601072">
      <w:pPr>
        <w:pStyle w:val="Code"/>
      </w:pPr>
      <w:r>
        <w:t>Content-type: application/json</w:t>
      </w:r>
    </w:p>
    <w:p w14:paraId="25A80257" w14:textId="77777777" w:rsidR="008C3A32" w:rsidRPr="00601072" w:rsidRDefault="3E993C7F" w:rsidP="00601072">
      <w:pPr>
        <w:pStyle w:val="Code"/>
      </w:pPr>
      <w:r>
        <w:t>{</w:t>
      </w:r>
    </w:p>
    <w:p w14:paraId="07B02DE9" w14:textId="77777777" w:rsidR="008C3A32" w:rsidRPr="00601072" w:rsidRDefault="008C3A32" w:rsidP="00601072">
      <w:pPr>
        <w:pStyle w:val="Code"/>
      </w:pPr>
      <w:r w:rsidRPr="00601072">
        <w:tab/>
        <w:t>"Tender": {</w:t>
      </w:r>
    </w:p>
    <w:p w14:paraId="00DE2BC6" w14:textId="035C5258" w:rsidR="008C3A32" w:rsidRDefault="008C3A32" w:rsidP="00601072">
      <w:pPr>
        <w:pStyle w:val="Code"/>
      </w:pPr>
      <w:r w:rsidRPr="00601072">
        <w:tab/>
      </w:r>
      <w:r w:rsidRPr="00601072">
        <w:tab/>
        <w:t xml:space="preserve">"Id": </w:t>
      </w:r>
      <w:r w:rsidR="003D4F32">
        <w:t>"</w:t>
      </w:r>
      <w:r w:rsidR="00601072">
        <w:t>1042</w:t>
      </w:r>
      <w:r w:rsidR="003D4F32">
        <w:t>"</w:t>
      </w:r>
      <w:r w:rsidRPr="00601072">
        <w:t>,</w:t>
      </w:r>
    </w:p>
    <w:p w14:paraId="72357660" w14:textId="45782505" w:rsidR="00481FEC" w:rsidRDefault="00481FEC" w:rsidP="00481FEC">
      <w:pPr>
        <w:pStyle w:val="Code"/>
      </w:pPr>
      <w:r>
        <w:tab/>
      </w:r>
      <w:r>
        <w:tab/>
      </w:r>
      <w:r w:rsidRPr="00601072">
        <w:t>"</w:t>
      </w:r>
      <w:r>
        <w:t>OrderId</w:t>
      </w:r>
      <w:r w:rsidRPr="00601072">
        <w:t>"</w:t>
      </w:r>
      <w:r>
        <w:t xml:space="preserve">: </w:t>
      </w:r>
      <w:r w:rsidR="003D4F32">
        <w:t>"</w:t>
      </w:r>
      <w:r>
        <w:t>101</w:t>
      </w:r>
      <w:r w:rsidR="003D4F32">
        <w:t>"</w:t>
      </w:r>
      <w:r>
        <w:t>,</w:t>
      </w:r>
    </w:p>
    <w:p w14:paraId="4FB186D6" w14:textId="77777777" w:rsidR="007A3691" w:rsidRPr="00601072" w:rsidRDefault="007A3691" w:rsidP="007A3691">
      <w:pPr>
        <w:pStyle w:val="Code"/>
      </w:pPr>
      <w:r w:rsidRPr="00CE67B4">
        <w:tab/>
      </w:r>
      <w:r w:rsidRPr="00CE67B4">
        <w:tab/>
        <w:t>"</w:t>
      </w:r>
      <w:r>
        <w:t>TenderOption</w:t>
      </w:r>
      <w:r w:rsidRPr="00CE67B4">
        <w:t xml:space="preserve">Id": </w:t>
      </w:r>
      <w:r>
        <w:t>"0"</w:t>
      </w:r>
      <w:r w:rsidRPr="00CE67B4">
        <w:t>,</w:t>
      </w:r>
    </w:p>
    <w:p w14:paraId="46462A48" w14:textId="77777777" w:rsidR="008C3A32" w:rsidRPr="00601072" w:rsidRDefault="008C3A32" w:rsidP="00601072">
      <w:pPr>
        <w:pStyle w:val="Code"/>
      </w:pPr>
      <w:r w:rsidRPr="00601072">
        <w:tab/>
      </w:r>
      <w:r w:rsidRPr="00601072">
        <w:tab/>
        <w:t>"</w:t>
      </w:r>
      <w:r w:rsidR="00481FEC">
        <w:t>TenderState</w:t>
      </w:r>
      <w:r w:rsidRPr="00601072">
        <w:t>": 0,</w:t>
      </w:r>
    </w:p>
    <w:p w14:paraId="7B11B153" w14:textId="77777777" w:rsidR="008C3A32" w:rsidRPr="00601072" w:rsidRDefault="008C3A32" w:rsidP="00601072">
      <w:pPr>
        <w:pStyle w:val="Code"/>
      </w:pPr>
      <w:r w:rsidRPr="00601072">
        <w:tab/>
      </w:r>
      <w:r w:rsidRPr="00601072">
        <w:tab/>
        <w:t>"</w:t>
      </w:r>
      <w:r w:rsidR="00481FEC">
        <w:t>AmountPurchase</w:t>
      </w:r>
      <w:r w:rsidRPr="00601072">
        <w:t>": 100.00,</w:t>
      </w:r>
    </w:p>
    <w:p w14:paraId="12AFE178" w14:textId="77777777" w:rsidR="008C3A32" w:rsidRPr="00601072" w:rsidRDefault="008C3A32" w:rsidP="00601072">
      <w:pPr>
        <w:pStyle w:val="Code"/>
      </w:pPr>
      <w:r w:rsidRPr="00601072">
        <w:tab/>
      </w:r>
      <w:r w:rsidRPr="00601072">
        <w:tab/>
        <w:t>"</w:t>
      </w:r>
      <w:r w:rsidR="00481FEC">
        <w:t>OriginalAmountPurchase</w:t>
      </w:r>
      <w:r w:rsidRPr="00601072">
        <w:t>": 100.00</w:t>
      </w:r>
    </w:p>
    <w:p w14:paraId="125B71FC" w14:textId="77777777" w:rsidR="008C3A32" w:rsidRPr="00601072" w:rsidRDefault="008C3A32" w:rsidP="00601072">
      <w:pPr>
        <w:pStyle w:val="Code"/>
      </w:pPr>
      <w:r w:rsidRPr="00601072">
        <w:tab/>
        <w:t>}</w:t>
      </w:r>
    </w:p>
    <w:p w14:paraId="38EB0DF3" w14:textId="77777777" w:rsidR="008C3A32" w:rsidRPr="00601072" w:rsidRDefault="3E993C7F" w:rsidP="00601072">
      <w:pPr>
        <w:pStyle w:val="Code"/>
      </w:pPr>
      <w:r>
        <w:t>}</w:t>
      </w:r>
    </w:p>
    <w:p w14:paraId="3FFA6DB7" w14:textId="77777777" w:rsidR="008C3A32" w:rsidRPr="002A6B53" w:rsidRDefault="008C3A32" w:rsidP="007770E8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33EBA6DE" w14:textId="77777777" w:rsidR="00447D7F" w:rsidRDefault="00447D7F">
      <w:r>
        <w:br w:type="page"/>
      </w:r>
    </w:p>
    <w:p w14:paraId="76415F8F" w14:textId="77777777" w:rsidR="00A87673" w:rsidRDefault="00A87673" w:rsidP="00780FF3">
      <w:pPr>
        <w:pStyle w:val="Heading4"/>
      </w:pPr>
      <w:bookmarkStart w:id="8" w:name="_Update_Tender"/>
      <w:bookmarkEnd w:id="8"/>
      <w:r>
        <w:lastRenderedPageBreak/>
        <w:t xml:space="preserve">Update </w:t>
      </w:r>
      <w:r w:rsidR="00CE67B4">
        <w:t>T</w:t>
      </w:r>
      <w:r>
        <w:t>ender</w:t>
      </w:r>
    </w:p>
    <w:p w14:paraId="004EC28C" w14:textId="77777777" w:rsidR="00A87673" w:rsidRDefault="00A87673" w:rsidP="00A87673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3A13F748" w14:textId="77777777" w:rsidR="00A87673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Description</w:t>
      </w:r>
    </w:p>
    <w:p w14:paraId="579AF8A5" w14:textId="77777777" w:rsidR="00481FEC" w:rsidRDefault="3E993C7F" w:rsidP="000D0CD5">
      <w:pPr>
        <w:rPr>
          <w:rFonts w:ascii="Calibri" w:eastAsia="Times New Roman" w:hAnsi="Calibri" w:cs="Times New Roman"/>
          <w:lang w:eastAsia="en-AU"/>
        </w:rPr>
      </w:pPr>
      <w:r w:rsidRPr="3E993C7F">
        <w:rPr>
          <w:rFonts w:ascii="Calibri,Times New Roman" w:eastAsia="Calibri,Times New Roman" w:hAnsi="Calibri,Times New Roman" w:cs="Calibri,Times New Roman"/>
          <w:lang w:eastAsia="en-AU"/>
        </w:rPr>
        <w:t xml:space="preserve">Updates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tender</w:t>
      </w:r>
      <w:r w:rsidRPr="3E993C7F">
        <w:rPr>
          <w:rFonts w:ascii="Calibri,Times New Roman" w:eastAsia="Calibri,Times New Roman" w:hAnsi="Calibri,Times New Roman" w:cs="Calibri,Times New Roman"/>
          <w:lang w:eastAsia="en-AU"/>
        </w:rPr>
        <w:t xml:space="preserve">. </w:t>
      </w:r>
      <w:hyperlink w:anchor="_Tender" w:history="1"/>
    </w:p>
    <w:p w14:paraId="32E11127" w14:textId="77777777" w:rsidR="00481FEC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It is possible that the </w:t>
      </w:r>
      <w:r w:rsidRPr="3E993C7F">
        <w:rPr>
          <w:rFonts w:ascii="Times New Roman" w:eastAsia="Times New Roman" w:hAnsi="Times New Roman" w:cs="Times New Roman"/>
          <w:i/>
          <w:iCs/>
          <w:lang w:eastAsia="en-AU"/>
        </w:rPr>
        <w:t>AmountPurchase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in an updated tender will not be the same as the </w:t>
      </w:r>
      <w:r w:rsidRPr="3E993C7F">
        <w:rPr>
          <w:rFonts w:ascii="Times New Roman" w:eastAsia="Times New Roman" w:hAnsi="Times New Roman" w:cs="Times New Roman"/>
          <w:i/>
          <w:iCs/>
          <w:lang w:eastAsia="en-AU"/>
        </w:rPr>
        <w:t>AmountPurchase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in the original tender. E.g. A $100 purchase on a giftcard is completed for the remaining amount on the card ($80.50).</w:t>
      </w:r>
    </w:p>
    <w:p w14:paraId="12E8A6D3" w14:textId="77777777" w:rsidR="00481FEC" w:rsidRDefault="3E993C7F" w:rsidP="000D0CD5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The </w:t>
      </w:r>
      <w:r w:rsidRPr="3E993C7F">
        <w:rPr>
          <w:rFonts w:ascii="Times New Roman" w:eastAsia="Times New Roman" w:hAnsi="Times New Roman" w:cs="Times New Roman"/>
          <w:i/>
          <w:iCs/>
          <w:color w:val="000000" w:themeColor="text1"/>
          <w:lang w:eastAsia="en-AU"/>
        </w:rPr>
        <w:t>Id</w:t>
      </w: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 property must point to a valid tender and match the {tender-id} in the request url.</w:t>
      </w:r>
    </w:p>
    <w:p w14:paraId="5DB681BE" w14:textId="77777777" w:rsidR="00481FEC" w:rsidRDefault="3E993C7F" w:rsidP="000D0CD5">
      <w:pPr>
        <w:rPr>
          <w:rFonts w:eastAsia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The </w:t>
      </w:r>
      <w:r w:rsidRPr="3E993C7F">
        <w:rPr>
          <w:rFonts w:ascii="Times New Roman" w:eastAsia="Times New Roman" w:hAnsi="Times New Roman" w:cs="Times New Roman"/>
          <w:i/>
          <w:iCs/>
          <w:color w:val="000000" w:themeColor="text1"/>
          <w:lang w:eastAsia="en-AU"/>
        </w:rPr>
        <w:t>OrderId</w:t>
      </w: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 property must point to a valid order.</w:t>
      </w:r>
    </w:p>
    <w:p w14:paraId="0639C89A" w14:textId="77777777" w:rsidR="00A87673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Request</w:t>
      </w:r>
    </w:p>
    <w:p w14:paraId="5BF38997" w14:textId="60EF8553" w:rsidR="00CE67B4" w:rsidRPr="00CE67B4" w:rsidRDefault="3E993C7F" w:rsidP="00CE67B4">
      <w:pPr>
        <w:pStyle w:val="Code"/>
      </w:pPr>
      <w:r>
        <w:t>PUT /api/tenders/{tender-id}</w:t>
      </w:r>
    </w:p>
    <w:p w14:paraId="492750CD" w14:textId="77777777" w:rsidR="00CE67B4" w:rsidRPr="00CE67B4" w:rsidRDefault="3E993C7F" w:rsidP="00CE67B4">
      <w:pPr>
        <w:pStyle w:val="Code"/>
      </w:pPr>
      <w:r>
        <w:t>Content-type: application/json</w:t>
      </w:r>
    </w:p>
    <w:p w14:paraId="6F80A53B" w14:textId="77777777" w:rsidR="00CE67B4" w:rsidRPr="00CE67B4" w:rsidRDefault="3E993C7F" w:rsidP="00CE67B4">
      <w:pPr>
        <w:pStyle w:val="Code"/>
      </w:pPr>
      <w:r>
        <w:t>{</w:t>
      </w:r>
    </w:p>
    <w:p w14:paraId="6A839C05" w14:textId="77777777" w:rsidR="00CE67B4" w:rsidRPr="00CE67B4" w:rsidRDefault="00CE67B4" w:rsidP="00CE67B4">
      <w:pPr>
        <w:pStyle w:val="Code"/>
      </w:pPr>
      <w:r w:rsidRPr="00CE67B4">
        <w:tab/>
        <w:t>"Tender": {</w:t>
      </w:r>
    </w:p>
    <w:p w14:paraId="4CAF286D" w14:textId="7650239E" w:rsidR="00CE67B4" w:rsidRDefault="00CE67B4" w:rsidP="00CE67B4">
      <w:pPr>
        <w:pStyle w:val="Code"/>
      </w:pPr>
      <w:r w:rsidRPr="00CE67B4">
        <w:tab/>
      </w:r>
      <w:r w:rsidRPr="00CE67B4">
        <w:tab/>
        <w:t xml:space="preserve">"Id": </w:t>
      </w:r>
      <w:r w:rsidR="003D4F32">
        <w:t>"</w:t>
      </w:r>
      <w:r>
        <w:t>1042</w:t>
      </w:r>
      <w:r w:rsidR="003D4F32">
        <w:t>"</w:t>
      </w:r>
      <w:r w:rsidRPr="00CE67B4">
        <w:t>,</w:t>
      </w:r>
    </w:p>
    <w:p w14:paraId="0ED0AC96" w14:textId="0D5FECE6" w:rsidR="002F7969" w:rsidRDefault="003D4F32" w:rsidP="00CE67B4">
      <w:pPr>
        <w:pStyle w:val="Code"/>
      </w:pPr>
      <w:r w:rsidRPr="00CE67B4">
        <w:tab/>
      </w:r>
      <w:r w:rsidRPr="00CE67B4">
        <w:tab/>
        <w:t>"</w:t>
      </w:r>
      <w:r>
        <w:t>TenderOption</w:t>
      </w:r>
      <w:r w:rsidRPr="00CE67B4">
        <w:t xml:space="preserve">Id": </w:t>
      </w:r>
      <w:r>
        <w:t>"0"</w:t>
      </w:r>
      <w:r w:rsidRPr="00CE67B4">
        <w:t>,</w:t>
      </w:r>
    </w:p>
    <w:p w14:paraId="0421D45A" w14:textId="245801F0" w:rsidR="00481FEC" w:rsidRPr="00601072" w:rsidRDefault="00481FEC" w:rsidP="00481FEC">
      <w:pPr>
        <w:pStyle w:val="Code"/>
      </w:pPr>
      <w:r>
        <w:tab/>
      </w:r>
      <w:r>
        <w:tab/>
      </w:r>
      <w:r w:rsidRPr="00601072">
        <w:t>"</w:t>
      </w:r>
      <w:r>
        <w:t>OrderId</w:t>
      </w:r>
      <w:r w:rsidRPr="00601072">
        <w:t>"</w:t>
      </w:r>
      <w:r>
        <w:t xml:space="preserve">: </w:t>
      </w:r>
      <w:r w:rsidR="003D4F32">
        <w:t>"</w:t>
      </w:r>
      <w:r>
        <w:t>101</w:t>
      </w:r>
      <w:r w:rsidR="003D4F32">
        <w:t>"</w:t>
      </w:r>
      <w:r>
        <w:t>,</w:t>
      </w:r>
    </w:p>
    <w:p w14:paraId="4BBF333E" w14:textId="77777777" w:rsidR="00CE67B4" w:rsidRPr="00CE67B4" w:rsidRDefault="00CE67B4" w:rsidP="00CE67B4">
      <w:pPr>
        <w:pStyle w:val="Code"/>
      </w:pPr>
      <w:r w:rsidRPr="00CE67B4">
        <w:tab/>
      </w:r>
      <w:r w:rsidRPr="00CE67B4">
        <w:tab/>
        <w:t>"</w:t>
      </w:r>
      <w:r w:rsidR="00481FEC">
        <w:t>TenderState</w:t>
      </w:r>
      <w:r w:rsidRPr="00CE67B4">
        <w:t>": 2,</w:t>
      </w:r>
    </w:p>
    <w:p w14:paraId="2098AE3F" w14:textId="77777777" w:rsidR="00CE67B4" w:rsidRPr="00CE67B4" w:rsidRDefault="00CE67B4" w:rsidP="00CE67B4">
      <w:pPr>
        <w:pStyle w:val="Code"/>
      </w:pPr>
      <w:r w:rsidRPr="00CE67B4">
        <w:tab/>
      </w:r>
      <w:r w:rsidRPr="00CE67B4">
        <w:tab/>
        <w:t>"</w:t>
      </w:r>
      <w:r w:rsidR="00481FEC">
        <w:t>AmountPurchase</w:t>
      </w:r>
      <w:r w:rsidRPr="00CE67B4">
        <w:t xml:space="preserve">": </w:t>
      </w:r>
      <w:r>
        <w:t>80</w:t>
      </w:r>
      <w:r w:rsidRPr="00CE67B4">
        <w:t>.</w:t>
      </w:r>
      <w:r>
        <w:t>50</w:t>
      </w:r>
      <w:r w:rsidRPr="00CE67B4">
        <w:t>,</w:t>
      </w:r>
    </w:p>
    <w:p w14:paraId="3328801E" w14:textId="77777777" w:rsidR="00CE67B4" w:rsidRPr="00CE67B4" w:rsidRDefault="00CE67B4" w:rsidP="00CE67B4">
      <w:pPr>
        <w:pStyle w:val="Code"/>
      </w:pPr>
      <w:r w:rsidRPr="00CE67B4">
        <w:tab/>
      </w:r>
      <w:r w:rsidRPr="00CE67B4">
        <w:tab/>
        <w:t>"</w:t>
      </w:r>
      <w:r w:rsidR="00481FEC">
        <w:t>OriginalAmountPurchase</w:t>
      </w:r>
      <w:r w:rsidRPr="00CE67B4">
        <w:t>": 100.00</w:t>
      </w:r>
    </w:p>
    <w:p w14:paraId="69FC65D6" w14:textId="77777777" w:rsidR="00CE67B4" w:rsidRPr="00CE67B4" w:rsidRDefault="00CE67B4" w:rsidP="00CE67B4">
      <w:pPr>
        <w:pStyle w:val="Code"/>
      </w:pPr>
      <w:r w:rsidRPr="00CE67B4">
        <w:tab/>
        <w:t>}</w:t>
      </w:r>
    </w:p>
    <w:p w14:paraId="0A202E7B" w14:textId="77777777" w:rsidR="00CE67B4" w:rsidRDefault="3E993C7F" w:rsidP="00CE67B4">
      <w:pPr>
        <w:pStyle w:val="Code"/>
      </w:pPr>
      <w:r>
        <w:t>}</w:t>
      </w:r>
    </w:p>
    <w:p w14:paraId="33ECC855" w14:textId="54EFFE6C" w:rsidR="007E5FF9" w:rsidRDefault="3E993C7F" w:rsidP="007E5FF9">
      <w:pPr>
        <w:rPr>
          <w:rFonts w:eastAsia="Times New Roman"/>
          <w:color w:val="000000"/>
          <w:lang w:eastAsia="en-AU"/>
        </w:rPr>
      </w:pPr>
      <w:r w:rsidRPr="3E993C7F">
        <w:rPr>
          <w:color w:val="000000" w:themeColor="text1"/>
        </w:rPr>
        <w:t xml:space="preserve">The request body contains a </w:t>
      </w:r>
      <w:r w:rsidRPr="3E993C7F">
        <w:rPr>
          <w:rStyle w:val="Hyperlink"/>
          <w:rFonts w:ascii="Calibri" w:eastAsia="Calibri" w:hAnsi="Calibri" w:cs="Calibri"/>
        </w:rPr>
        <w:t>PATRequest</w:t>
      </w:r>
      <w:r w:rsidRPr="3E993C7F">
        <w:rPr>
          <w:color w:val="000000" w:themeColor="text1"/>
        </w:rPr>
        <w:t xml:space="preserve"> with the Tender property populated by a </w:t>
      </w:r>
      <w:r w:rsidRPr="3E993C7F">
        <w:rPr>
          <w:rStyle w:val="Hyperlink"/>
          <w:rFonts w:ascii="Calibri" w:eastAsia="Calibri" w:hAnsi="Calibri" w:cs="Calibri"/>
        </w:rPr>
        <w:t>Tender</w:t>
      </w:r>
      <w:r w:rsidRPr="3E993C7F">
        <w:rPr>
          <w:color w:val="000000" w:themeColor="text1"/>
        </w:rPr>
        <w:t>.</w:t>
      </w:r>
      <w:hyperlink w:anchor="_PATRequest" w:history="1"/>
      <w:hyperlink w:anchor="_Tender" w:history="1"/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81"/>
        <w:gridCol w:w="1669"/>
        <w:gridCol w:w="7106"/>
      </w:tblGrid>
      <w:tr w:rsidR="007E5FF9" w:rsidRPr="00F95922" w14:paraId="7B4A42FB" w14:textId="77777777" w:rsidTr="3E99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hideMark/>
          </w:tcPr>
          <w:p w14:paraId="1BC0B72E" w14:textId="77777777" w:rsidR="007E5FF9" w:rsidRPr="00F95922" w:rsidRDefault="3E993C7F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Parameter</w:t>
            </w:r>
          </w:p>
        </w:tc>
        <w:tc>
          <w:tcPr>
            <w:tcW w:w="798" w:type="pct"/>
            <w:hideMark/>
          </w:tcPr>
          <w:p w14:paraId="4B40331B" w14:textId="77777777" w:rsidR="007E5FF9" w:rsidRPr="00F95922" w:rsidRDefault="3E993C7F" w:rsidP="00B62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398" w:type="pct"/>
            <w:hideMark/>
          </w:tcPr>
          <w:p w14:paraId="78F57303" w14:textId="77777777" w:rsidR="007E5FF9" w:rsidRPr="00F95922" w:rsidRDefault="3E993C7F" w:rsidP="00B62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7E5FF9" w:rsidRPr="00952D58" w14:paraId="0EB943B3" w14:textId="77777777" w:rsidTr="3E99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6AF891FD" w14:textId="0A9E8621" w:rsidR="007E5FF9" w:rsidRPr="00F95922" w:rsidRDefault="3E993C7F" w:rsidP="00B6232B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t>tender-id</w:t>
            </w:r>
          </w:p>
        </w:tc>
        <w:tc>
          <w:tcPr>
            <w:tcW w:w="798" w:type="pct"/>
          </w:tcPr>
          <w:p w14:paraId="5D058C06" w14:textId="340FFC03" w:rsidR="007E5FF9" w:rsidRPr="00F95922" w:rsidRDefault="3E993C7F" w:rsidP="00B62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98" w:type="pct"/>
          </w:tcPr>
          <w:p w14:paraId="38D9986C" w14:textId="38854AB4" w:rsidR="007E5FF9" w:rsidRPr="00952D58" w:rsidRDefault="3E993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Required. The id of the tender being updated.</w:t>
            </w:r>
          </w:p>
        </w:tc>
      </w:tr>
    </w:tbl>
    <w:p w14:paraId="620C462B" w14:textId="77777777" w:rsidR="007E5FF9" w:rsidRDefault="007E5FF9" w:rsidP="007E5FF9">
      <w:pPr>
        <w:rPr>
          <w:rFonts w:eastAsia="Times New Roman"/>
          <w:color w:val="000000"/>
          <w:lang w:eastAsia="en-AU"/>
        </w:rPr>
      </w:pPr>
    </w:p>
    <w:p w14:paraId="4D66D194" w14:textId="77777777" w:rsidR="00A87673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 xml:space="preserve">Response </w:t>
      </w:r>
    </w:p>
    <w:p w14:paraId="73FD9A94" w14:textId="77777777" w:rsidR="00A87673" w:rsidRDefault="00A87673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If successful, this method returns a </w:t>
      </w:r>
      <w:hyperlink w:anchor="_PATResponse" w:history="1">
        <w:r w:rsidR="00657B4A" w:rsidRPr="3E993C7F">
          <w:rPr>
            <w:rStyle w:val="Hyperlink"/>
            <w:rFonts w:ascii="Calibri,Times New Roman" w:eastAsia="Calibri,Times New Roman" w:hAnsi="Calibri,Times New Roman" w:cs="Calibri,Times New Roman"/>
            <w:lang w:eastAsia="en-AU"/>
          </w:rPr>
          <w:t>PATResponse</w:t>
        </w:r>
      </w:hyperlink>
      <w:r w:rsidR="00657B4A" w:rsidRPr="3E993C7F">
        <w:rPr>
          <w:rFonts w:ascii="Times New Roman" w:eastAsia="Times New Roman" w:hAnsi="Times New Roman" w:cs="Times New Roman"/>
          <w:lang w:eastAsia="en-AU"/>
        </w:rPr>
        <w:t xml:space="preserve"> 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object with the Tender </w:t>
      </w:r>
      <w:r w:rsidR="00E30300" w:rsidRPr="3E993C7F">
        <w:rPr>
          <w:rFonts w:ascii="Times New Roman" w:eastAsia="Times New Roman" w:hAnsi="Times New Roman" w:cs="Times New Roman"/>
          <w:lang w:eastAsia="en-AU"/>
        </w:rPr>
        <w:t>property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populated by a </w:t>
      </w:r>
      <w:hyperlink w:anchor="_Tender" w:history="1">
        <w:r w:rsidR="00657B4A" w:rsidRPr="3E993C7F">
          <w:rPr>
            <w:rStyle w:val="Hyperlink"/>
            <w:rFonts w:ascii="Calibri,Times New Roman" w:eastAsia="Calibri,Times New Roman" w:hAnsi="Calibri,Times New Roman" w:cs="Calibri,Times New Roman"/>
            <w:lang w:eastAsia="en-AU"/>
          </w:rPr>
          <w:t>Tender</w:t>
        </w:r>
      </w:hyperlink>
      <w:r w:rsidRPr="3E993C7F">
        <w:rPr>
          <w:rFonts w:ascii="Times New Roman" w:eastAsia="Times New Roman" w:hAnsi="Times New Roman" w:cs="Times New Roman"/>
          <w:lang w:eastAsia="en-AU"/>
        </w:rPr>
        <w:t>.</w:t>
      </w:r>
      <w:r w:rsidR="00CE67B4" w:rsidRPr="3E993C7F">
        <w:rPr>
          <w:rFonts w:ascii="Times New Roman" w:eastAsia="Times New Roman" w:hAnsi="Times New Roman" w:cs="Times New Roman"/>
          <w:lang w:eastAsia="en-AU"/>
        </w:rPr>
        <w:t xml:space="preserve"> In most cases the Tender in the response will mirror the request. </w:t>
      </w:r>
      <w:r>
        <w:rPr>
          <w:rFonts w:ascii="Calibri" w:eastAsia="Times New Roman" w:hAnsi="Calibri" w:cs="Times New Roman"/>
          <w:color w:val="000000"/>
          <w:lang w:eastAsia="en-AU"/>
        </w:rPr>
        <w:tab/>
      </w:r>
    </w:p>
    <w:p w14:paraId="70DC7CFD" w14:textId="77777777" w:rsidR="00A87673" w:rsidRPr="00CE67B4" w:rsidRDefault="3E993C7F" w:rsidP="00CE67B4">
      <w:pPr>
        <w:pStyle w:val="Code"/>
      </w:pPr>
      <w:r>
        <w:t>HTTP/1.1 200 OK</w:t>
      </w:r>
    </w:p>
    <w:p w14:paraId="6CEFEA15" w14:textId="77777777" w:rsidR="00A87673" w:rsidRPr="00CE67B4" w:rsidRDefault="3E993C7F" w:rsidP="00CE67B4">
      <w:pPr>
        <w:pStyle w:val="Code"/>
      </w:pPr>
      <w:r>
        <w:t>Content-type: application/json</w:t>
      </w:r>
    </w:p>
    <w:p w14:paraId="5F59A469" w14:textId="77777777" w:rsidR="00A87673" w:rsidRPr="00CE67B4" w:rsidRDefault="00A87673" w:rsidP="00CE67B4">
      <w:pPr>
        <w:pStyle w:val="Code"/>
      </w:pPr>
    </w:p>
    <w:p w14:paraId="3FFDF3F6" w14:textId="77777777" w:rsidR="00A87673" w:rsidRPr="00CE67B4" w:rsidRDefault="3E993C7F" w:rsidP="00CE67B4">
      <w:pPr>
        <w:pStyle w:val="Code"/>
      </w:pPr>
      <w:r>
        <w:t>{</w:t>
      </w:r>
    </w:p>
    <w:p w14:paraId="7470F939" w14:textId="77777777" w:rsidR="00A87673" w:rsidRPr="00CE67B4" w:rsidRDefault="00A87673" w:rsidP="00CE67B4">
      <w:pPr>
        <w:pStyle w:val="Code"/>
      </w:pPr>
      <w:r w:rsidRPr="00CE67B4">
        <w:tab/>
        <w:t>"Tender": {</w:t>
      </w:r>
    </w:p>
    <w:p w14:paraId="4D844D0E" w14:textId="73CE3F86" w:rsidR="00A87673" w:rsidRDefault="00A87673" w:rsidP="00CE67B4">
      <w:pPr>
        <w:pStyle w:val="Code"/>
      </w:pPr>
      <w:r w:rsidRPr="00CE67B4">
        <w:tab/>
      </w:r>
      <w:r w:rsidRPr="00CE67B4">
        <w:tab/>
        <w:t xml:space="preserve">"Id": </w:t>
      </w:r>
      <w:r w:rsidR="003D4F32">
        <w:t>"</w:t>
      </w:r>
      <w:r w:rsidR="00CE67B4">
        <w:t>1042</w:t>
      </w:r>
      <w:r w:rsidR="003D4F32">
        <w:t>"</w:t>
      </w:r>
      <w:r w:rsidRPr="00CE67B4">
        <w:t>,</w:t>
      </w:r>
    </w:p>
    <w:p w14:paraId="6166CF47" w14:textId="150B757E" w:rsidR="003D4F32" w:rsidRDefault="003D4F32" w:rsidP="00CE67B4">
      <w:pPr>
        <w:pStyle w:val="Code"/>
      </w:pPr>
      <w:r w:rsidRPr="00CE67B4">
        <w:tab/>
      </w:r>
      <w:r w:rsidRPr="00CE67B4">
        <w:tab/>
        <w:t>"</w:t>
      </w:r>
      <w:r>
        <w:t>TenderOption</w:t>
      </w:r>
      <w:r w:rsidRPr="00CE67B4">
        <w:t xml:space="preserve">Id": </w:t>
      </w:r>
      <w:r>
        <w:t>"0"</w:t>
      </w:r>
      <w:r w:rsidRPr="00CE67B4">
        <w:t>,</w:t>
      </w:r>
    </w:p>
    <w:p w14:paraId="7452D0D6" w14:textId="4EC72DAC" w:rsidR="000D0CD5" w:rsidRPr="00601072" w:rsidRDefault="000D0CD5" w:rsidP="000D0CD5">
      <w:pPr>
        <w:pStyle w:val="Code"/>
      </w:pPr>
      <w:r>
        <w:tab/>
      </w:r>
      <w:r>
        <w:tab/>
      </w:r>
      <w:r w:rsidRPr="00601072">
        <w:t>"</w:t>
      </w:r>
      <w:r>
        <w:t>OrderId</w:t>
      </w:r>
      <w:r w:rsidRPr="00601072">
        <w:t>"</w:t>
      </w:r>
      <w:r>
        <w:t xml:space="preserve">: </w:t>
      </w:r>
      <w:r w:rsidR="003D4F32">
        <w:t>"</w:t>
      </w:r>
      <w:r>
        <w:t>101</w:t>
      </w:r>
      <w:r w:rsidR="003D4F32">
        <w:t>"</w:t>
      </w:r>
      <w:r>
        <w:t>,</w:t>
      </w:r>
    </w:p>
    <w:p w14:paraId="535F3D4B" w14:textId="77777777" w:rsidR="000D0CD5" w:rsidRPr="00CE67B4" w:rsidRDefault="000D0CD5" w:rsidP="000D0CD5">
      <w:pPr>
        <w:pStyle w:val="Code"/>
      </w:pPr>
      <w:r w:rsidRPr="00CE67B4">
        <w:tab/>
      </w:r>
      <w:r w:rsidRPr="00CE67B4">
        <w:tab/>
        <w:t>"</w:t>
      </w:r>
      <w:r>
        <w:t>TenderState</w:t>
      </w:r>
      <w:r w:rsidRPr="00CE67B4">
        <w:t>": 2,</w:t>
      </w:r>
    </w:p>
    <w:p w14:paraId="4DFFDB8E" w14:textId="77777777" w:rsidR="000D0CD5" w:rsidRPr="00CE67B4" w:rsidRDefault="000D0CD5" w:rsidP="000D0CD5">
      <w:pPr>
        <w:pStyle w:val="Code"/>
      </w:pPr>
      <w:r w:rsidRPr="00CE67B4">
        <w:tab/>
      </w:r>
      <w:r w:rsidRPr="00CE67B4">
        <w:tab/>
        <w:t>"</w:t>
      </w:r>
      <w:r>
        <w:t>AmountPurchase</w:t>
      </w:r>
      <w:r w:rsidRPr="00CE67B4">
        <w:t xml:space="preserve">": </w:t>
      </w:r>
      <w:r>
        <w:t>80</w:t>
      </w:r>
      <w:r w:rsidRPr="00CE67B4">
        <w:t>.</w:t>
      </w:r>
      <w:r>
        <w:t>50</w:t>
      </w:r>
      <w:r w:rsidRPr="00CE67B4">
        <w:t>,</w:t>
      </w:r>
    </w:p>
    <w:p w14:paraId="6BF803BE" w14:textId="77777777" w:rsidR="000D0CD5" w:rsidRPr="00CE67B4" w:rsidRDefault="000D0CD5" w:rsidP="000D0CD5">
      <w:pPr>
        <w:pStyle w:val="Code"/>
      </w:pPr>
      <w:r w:rsidRPr="00CE67B4">
        <w:tab/>
      </w:r>
      <w:r w:rsidRPr="00CE67B4">
        <w:tab/>
        <w:t>"</w:t>
      </w:r>
      <w:r>
        <w:t>OriginalAmountPurchase</w:t>
      </w:r>
      <w:r w:rsidRPr="00CE67B4">
        <w:t>": 100.00</w:t>
      </w:r>
    </w:p>
    <w:p w14:paraId="6E8C7AE1" w14:textId="77777777" w:rsidR="00A87673" w:rsidRPr="00CE67B4" w:rsidRDefault="00A87673" w:rsidP="00CE67B4">
      <w:pPr>
        <w:pStyle w:val="Code"/>
      </w:pPr>
      <w:r w:rsidRPr="00CE67B4">
        <w:tab/>
        <w:t>}</w:t>
      </w:r>
    </w:p>
    <w:p w14:paraId="41B2D56C" w14:textId="77777777" w:rsidR="00A87673" w:rsidRPr="00CE67B4" w:rsidRDefault="3E993C7F" w:rsidP="00CE67B4">
      <w:pPr>
        <w:pStyle w:val="Code"/>
      </w:pPr>
      <w:r>
        <w:t>}</w:t>
      </w:r>
    </w:p>
    <w:p w14:paraId="6F373661" w14:textId="77777777" w:rsidR="00447D7F" w:rsidRDefault="00447D7F">
      <w:r>
        <w:br w:type="page"/>
      </w:r>
    </w:p>
    <w:p w14:paraId="08230083" w14:textId="77777777" w:rsidR="00F05C20" w:rsidRDefault="00F05C20" w:rsidP="00780FF3">
      <w:pPr>
        <w:pStyle w:val="Heading4"/>
      </w:pPr>
      <w:bookmarkStart w:id="9" w:name="_Create_EFTPOS_Command"/>
      <w:bookmarkEnd w:id="9"/>
      <w:r>
        <w:lastRenderedPageBreak/>
        <w:t>Create EFTPOS Command</w:t>
      </w:r>
    </w:p>
    <w:p w14:paraId="4D4687D1" w14:textId="77777777" w:rsidR="00F05C20" w:rsidRDefault="00F05C20" w:rsidP="00F05C2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57BE5E84" w14:textId="77777777" w:rsidR="00F05C20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Description</w:t>
      </w:r>
    </w:p>
    <w:p w14:paraId="044FD920" w14:textId="77777777" w:rsidR="00F05C20" w:rsidRDefault="3E993C7F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>Create an EFTPOS command</w:t>
      </w:r>
    </w:p>
    <w:p w14:paraId="69D3C57E" w14:textId="77777777" w:rsidR="00F05C20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Request</w:t>
      </w:r>
    </w:p>
    <w:p w14:paraId="73B74A09" w14:textId="2F91C80F" w:rsidR="00F05C20" w:rsidRDefault="3E993C7F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The request body contains a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PATRequest</w:t>
      </w:r>
      <w:r w:rsidRPr="3E993C7F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 with the EFTPOSCommand property populated by an </w:t>
      </w:r>
      <w:r w:rsidRPr="3E993C7F">
        <w:rPr>
          <w:rStyle w:val="Hyperlink"/>
          <w:rFonts w:ascii="Calibri,Times New Roman" w:eastAsia="Calibri,Times New Roman" w:hAnsi="Calibri,Times New Roman" w:cs="Calibri,Times New Roman"/>
          <w:lang w:eastAsia="en-AU"/>
        </w:rPr>
        <w:t>EFTPOSCommand</w:t>
      </w:r>
      <w:hyperlink w:anchor="_PATRequest" w:history="1"/>
      <w:hyperlink w:anchor="_EFTPOSCommand" w:history="1"/>
    </w:p>
    <w:p w14:paraId="7A8E08A8" w14:textId="6444683B" w:rsidR="00DF0F99" w:rsidRPr="00601072" w:rsidRDefault="3E993C7F" w:rsidP="00DF0F99">
      <w:pPr>
        <w:pStyle w:val="Code"/>
      </w:pPr>
      <w:r>
        <w:t>POST /api/eftpos/commands</w:t>
      </w:r>
    </w:p>
    <w:p w14:paraId="4F0F99F0" w14:textId="77777777" w:rsidR="00DF0F99" w:rsidRPr="00601072" w:rsidRDefault="3E993C7F" w:rsidP="00DF0F99">
      <w:pPr>
        <w:pStyle w:val="Code"/>
      </w:pPr>
      <w:r>
        <w:t>{</w:t>
      </w:r>
    </w:p>
    <w:p w14:paraId="5C80B189" w14:textId="77777777" w:rsidR="00DF0F99" w:rsidRDefault="00DF0F99" w:rsidP="00DF0F99">
      <w:pPr>
        <w:pStyle w:val="Code"/>
      </w:pPr>
      <w:r w:rsidRPr="00601072">
        <w:tab/>
        <w:t>"</w:t>
      </w:r>
      <w:r>
        <w:t>EFTPOSCommand</w:t>
      </w:r>
      <w:r w:rsidRPr="00601072">
        <w:t>": {</w:t>
      </w:r>
    </w:p>
    <w:p w14:paraId="182F88AD" w14:textId="75CF3F6A" w:rsidR="00DF0F99" w:rsidRDefault="00DF0F99" w:rsidP="00DF0F99">
      <w:pPr>
        <w:pStyle w:val="Code"/>
      </w:pPr>
      <w:r>
        <w:tab/>
      </w:r>
      <w:r>
        <w:tab/>
        <w:t xml:space="preserve">"TenderId": </w:t>
      </w:r>
      <w:r w:rsidR="003D4F32">
        <w:t>"</w:t>
      </w:r>
      <w:r>
        <w:t>0</w:t>
      </w:r>
      <w:r w:rsidR="003D4F32">
        <w:t>"</w:t>
      </w:r>
      <w:r>
        <w:t>,</w:t>
      </w:r>
      <w:r w:rsidRPr="00DF0F99">
        <w:t xml:space="preserve"> </w:t>
      </w:r>
    </w:p>
    <w:p w14:paraId="165A8FC0" w14:textId="7DB83E32" w:rsidR="00DF0F99" w:rsidRDefault="00DF0F99" w:rsidP="00DF0F99">
      <w:pPr>
        <w:pStyle w:val="Code"/>
      </w:pPr>
      <w:r>
        <w:tab/>
      </w:r>
      <w:r>
        <w:tab/>
        <w:t xml:space="preserve">"OrigionalEFTPOSCommandId": </w:t>
      </w:r>
      <w:r w:rsidR="003D4F32">
        <w:t>"</w:t>
      </w:r>
      <w:r>
        <w:t>0</w:t>
      </w:r>
      <w:r w:rsidR="003D4F32">
        <w:t>"</w:t>
      </w:r>
      <w:r>
        <w:t>,</w:t>
      </w:r>
      <w:r w:rsidRPr="00DF0F99">
        <w:t xml:space="preserve"> </w:t>
      </w:r>
    </w:p>
    <w:p w14:paraId="25864DF3" w14:textId="77777777" w:rsidR="00DF0F99" w:rsidRDefault="00DF0F99" w:rsidP="00DF0F99">
      <w:pPr>
        <w:pStyle w:val="Code"/>
      </w:pPr>
      <w:r>
        <w:tab/>
      </w:r>
      <w:r>
        <w:tab/>
        <w:t>"EFTPOSCommandType": 0,</w:t>
      </w:r>
      <w:r w:rsidRPr="00DF0F99">
        <w:t xml:space="preserve"> </w:t>
      </w:r>
    </w:p>
    <w:p w14:paraId="422455EE" w14:textId="77777777" w:rsidR="00DF0F99" w:rsidRDefault="00DF0F99" w:rsidP="00DF0F99">
      <w:pPr>
        <w:pStyle w:val="Code"/>
      </w:pPr>
      <w:r>
        <w:tab/>
      </w:r>
      <w:r>
        <w:tab/>
        <w:t>"</w:t>
      </w:r>
      <w:r w:rsidRPr="00DF0F99">
        <w:t>EFTPOSCommandState</w:t>
      </w:r>
      <w:r>
        <w:t>": 20</w:t>
      </w:r>
    </w:p>
    <w:p w14:paraId="2F527E15" w14:textId="77777777" w:rsidR="00DF0F99" w:rsidRDefault="00DF0F99" w:rsidP="00DF0F99">
      <w:pPr>
        <w:pStyle w:val="Code"/>
      </w:pPr>
      <w:r>
        <w:tab/>
      </w:r>
      <w:r>
        <w:tab/>
        <w:t>"AccountType": "",</w:t>
      </w:r>
    </w:p>
    <w:p w14:paraId="72173338" w14:textId="77777777" w:rsidR="00DF0F99" w:rsidRDefault="00DF0F99" w:rsidP="00DF0F99">
      <w:pPr>
        <w:pStyle w:val="Code"/>
      </w:pPr>
      <w:r>
        <w:tab/>
      </w:r>
      <w:r>
        <w:tab/>
        <w:t>"AmtCash": 0.0,</w:t>
      </w:r>
    </w:p>
    <w:p w14:paraId="5F32F1DD" w14:textId="77777777" w:rsidR="00DF0F99" w:rsidRDefault="00DF0F99" w:rsidP="00DF0F99">
      <w:pPr>
        <w:pStyle w:val="Code"/>
      </w:pPr>
      <w:r>
        <w:tab/>
      </w:r>
      <w:r>
        <w:tab/>
        <w:t>"AmtPurchase": 100.0,</w:t>
      </w:r>
    </w:p>
    <w:p w14:paraId="4EEEA81C" w14:textId="77777777" w:rsidR="00DF0F99" w:rsidRDefault="00DF0F99" w:rsidP="00DF0F99">
      <w:pPr>
        <w:pStyle w:val="Code"/>
      </w:pPr>
      <w:r>
        <w:tab/>
      </w:r>
      <w:r>
        <w:tab/>
        <w:t>"AmtTip": 0.0,</w:t>
      </w:r>
    </w:p>
    <w:p w14:paraId="35DA3F3C" w14:textId="77777777" w:rsidR="00DF0F99" w:rsidRDefault="00DF0F99" w:rsidP="00DF0F99">
      <w:pPr>
        <w:pStyle w:val="Code"/>
      </w:pPr>
      <w:r>
        <w:tab/>
      </w:r>
      <w:r>
        <w:tab/>
        <w:t>"AmtTotal": 0.0,</w:t>
      </w:r>
    </w:p>
    <w:p w14:paraId="4FE3DC8E" w14:textId="77777777" w:rsidR="00DF0F99" w:rsidRDefault="00DF0F99" w:rsidP="00DF0F99">
      <w:pPr>
        <w:pStyle w:val="Code"/>
      </w:pPr>
      <w:r>
        <w:tab/>
      </w:r>
      <w:r>
        <w:tab/>
        <w:t>"Application": "",</w:t>
      </w:r>
    </w:p>
    <w:p w14:paraId="28DA8DFB" w14:textId="77777777" w:rsidR="00DF0F99" w:rsidRDefault="00DF0F99" w:rsidP="00DF0F99">
      <w:pPr>
        <w:pStyle w:val="Code"/>
      </w:pPr>
      <w:r>
        <w:tab/>
      </w:r>
      <w:r>
        <w:tab/>
        <w:t>"AuthCode": "",</w:t>
      </w:r>
    </w:p>
    <w:p w14:paraId="0C5127F7" w14:textId="77777777" w:rsidR="00992E97" w:rsidRDefault="00992E97" w:rsidP="00DF0F99">
      <w:pPr>
        <w:pStyle w:val="Code"/>
      </w:pPr>
      <w:r>
        <w:tab/>
      </w:r>
      <w:r>
        <w:tab/>
        <w:t>"Caid": "",</w:t>
      </w:r>
    </w:p>
    <w:p w14:paraId="49377A4A" w14:textId="77777777" w:rsidR="00992E97" w:rsidRDefault="00992E97" w:rsidP="00DF0F99">
      <w:pPr>
        <w:pStyle w:val="Code"/>
      </w:pPr>
      <w:r>
        <w:tab/>
      </w:r>
      <w:r>
        <w:tab/>
        <w:t>"Catid": "",</w:t>
      </w:r>
    </w:p>
    <w:p w14:paraId="6AAB0E8F" w14:textId="77777777" w:rsidR="00DF0F99" w:rsidRDefault="00DF0F99" w:rsidP="00DF0F99">
      <w:pPr>
        <w:pStyle w:val="Code"/>
      </w:pPr>
      <w:r>
        <w:tab/>
      </w:r>
      <w:r>
        <w:tab/>
        <w:t>"CardName": "",</w:t>
      </w:r>
    </w:p>
    <w:p w14:paraId="53876CBD" w14:textId="77777777" w:rsidR="00DF0F99" w:rsidRDefault="00DF0F99" w:rsidP="00DF0F99">
      <w:pPr>
        <w:pStyle w:val="Code"/>
      </w:pPr>
      <w:r>
        <w:tab/>
      </w:r>
      <w:r>
        <w:tab/>
        <w:t>"CardType": "",</w:t>
      </w:r>
    </w:p>
    <w:p w14:paraId="52EAB2DC" w14:textId="77777777" w:rsidR="00DF0F99" w:rsidRDefault="00DF0F99" w:rsidP="00DF0F99">
      <w:pPr>
        <w:pStyle w:val="Code"/>
      </w:pPr>
      <w:r>
        <w:tab/>
      </w:r>
      <w:r>
        <w:tab/>
        <w:t>"CsdReservedString1": "",</w:t>
      </w:r>
    </w:p>
    <w:p w14:paraId="69458884" w14:textId="77777777" w:rsidR="00DF0F99" w:rsidRDefault="00DF0F99" w:rsidP="00DF0F99">
      <w:pPr>
        <w:pStyle w:val="Code"/>
      </w:pPr>
      <w:r>
        <w:tab/>
      </w:r>
      <w:r>
        <w:tab/>
        <w:t>"CsdReservedString2": "",</w:t>
      </w:r>
    </w:p>
    <w:p w14:paraId="38B57B8B" w14:textId="77777777" w:rsidR="00DF0F99" w:rsidRDefault="00DF0F99" w:rsidP="00DF0F99">
      <w:pPr>
        <w:pStyle w:val="Code"/>
      </w:pPr>
      <w:r>
        <w:tab/>
      </w:r>
      <w:r>
        <w:tab/>
        <w:t>"CsdReservedString3": "",</w:t>
      </w:r>
    </w:p>
    <w:p w14:paraId="643A50D1" w14:textId="77777777" w:rsidR="00DF0F99" w:rsidRDefault="00DF0F99" w:rsidP="00DF0F99">
      <w:pPr>
        <w:pStyle w:val="Code"/>
      </w:pPr>
      <w:r>
        <w:tab/>
      </w:r>
      <w:r>
        <w:tab/>
        <w:t>"CsdReservedString4": "",</w:t>
      </w:r>
    </w:p>
    <w:p w14:paraId="08944C4C" w14:textId="77777777" w:rsidR="00DF0F99" w:rsidRDefault="00DF0F99" w:rsidP="00DF0F99">
      <w:pPr>
        <w:pStyle w:val="Code"/>
      </w:pPr>
      <w:r>
        <w:tab/>
      </w:r>
      <w:r>
        <w:tab/>
        <w:t>"CsdReservedString5": "",</w:t>
      </w:r>
    </w:p>
    <w:p w14:paraId="7B27753E" w14:textId="77777777" w:rsidR="00DF0F99" w:rsidRDefault="00DF0F99" w:rsidP="00DF0F99">
      <w:pPr>
        <w:pStyle w:val="Code"/>
      </w:pPr>
      <w:r>
        <w:tab/>
      </w:r>
      <w:r>
        <w:tab/>
        <w:t>"CsdReservedBool1": false,</w:t>
      </w:r>
    </w:p>
    <w:p w14:paraId="0388A17D" w14:textId="77777777" w:rsidR="00DF0F99" w:rsidRDefault="00DF0F99" w:rsidP="00DF0F99">
      <w:pPr>
        <w:pStyle w:val="Code"/>
      </w:pPr>
      <w:r>
        <w:tab/>
      </w:r>
      <w:r>
        <w:tab/>
        <w:t>"CutReceipt": false,</w:t>
      </w:r>
    </w:p>
    <w:p w14:paraId="7BF72123" w14:textId="77777777" w:rsidR="00DF0F99" w:rsidRDefault="00DF0F99" w:rsidP="00DF0F99">
      <w:pPr>
        <w:pStyle w:val="Code"/>
      </w:pPr>
      <w:r>
        <w:tab/>
      </w:r>
      <w:r>
        <w:tab/>
        <w:t>"CurrencyCode": "",</w:t>
      </w:r>
    </w:p>
    <w:p w14:paraId="0AFC5301" w14:textId="77777777" w:rsidR="00DF0F99" w:rsidRDefault="00DF0F99" w:rsidP="00DF0F99">
      <w:pPr>
        <w:pStyle w:val="Code"/>
      </w:pPr>
      <w:r>
        <w:tab/>
      </w:r>
      <w:r>
        <w:tab/>
        <w:t>"DataField": "",</w:t>
      </w:r>
    </w:p>
    <w:p w14:paraId="14EA9DF8" w14:textId="77777777" w:rsidR="00DF0F99" w:rsidRDefault="00DF0F99" w:rsidP="00DF0F99">
      <w:pPr>
        <w:pStyle w:val="Code"/>
      </w:pPr>
      <w:r>
        <w:tab/>
      </w:r>
      <w:r>
        <w:tab/>
        <w:t>"Date": "",</w:t>
      </w:r>
    </w:p>
    <w:p w14:paraId="439C32BB" w14:textId="77777777" w:rsidR="00DF0F99" w:rsidRDefault="00DF0F99" w:rsidP="00DF0F99">
      <w:pPr>
        <w:pStyle w:val="Code"/>
      </w:pPr>
      <w:r>
        <w:tab/>
      </w:r>
      <w:r>
        <w:tab/>
        <w:t>"DateExpiry": "",</w:t>
      </w:r>
    </w:p>
    <w:p w14:paraId="5352266D" w14:textId="77777777" w:rsidR="00DF0F99" w:rsidRDefault="00DF0F99" w:rsidP="00DF0F99">
      <w:pPr>
        <w:pStyle w:val="Code"/>
      </w:pPr>
      <w:r>
        <w:tab/>
      </w:r>
      <w:r>
        <w:tab/>
        <w:t>"DateSettlement": "",</w:t>
      </w:r>
    </w:p>
    <w:p w14:paraId="5B6A2199" w14:textId="77777777" w:rsidR="00DF0F99" w:rsidRDefault="00DF0F99" w:rsidP="00DF0F99">
      <w:pPr>
        <w:pStyle w:val="Code"/>
      </w:pPr>
      <w:r>
        <w:tab/>
      </w:r>
      <w:r>
        <w:tab/>
        <w:t>"DialogPosition": "",</w:t>
      </w:r>
    </w:p>
    <w:p w14:paraId="65AC8CB6" w14:textId="77777777" w:rsidR="00DF0F99" w:rsidRDefault="00DF0F99" w:rsidP="00DF0F99">
      <w:pPr>
        <w:pStyle w:val="Code"/>
      </w:pPr>
      <w:r>
        <w:tab/>
      </w:r>
      <w:r>
        <w:tab/>
        <w:t>"DialogTitle": "",</w:t>
      </w:r>
    </w:p>
    <w:p w14:paraId="204C68FC" w14:textId="77777777" w:rsidR="00DF0F99" w:rsidRDefault="00DF0F99" w:rsidP="00DF0F99">
      <w:pPr>
        <w:pStyle w:val="Code"/>
      </w:pPr>
      <w:r>
        <w:tab/>
      </w:r>
      <w:r>
        <w:tab/>
        <w:t>"DialogType": "",</w:t>
      </w:r>
    </w:p>
    <w:p w14:paraId="70508045" w14:textId="77777777" w:rsidR="00DF0F99" w:rsidRDefault="00DF0F99" w:rsidP="00DF0F99">
      <w:pPr>
        <w:pStyle w:val="Code"/>
      </w:pPr>
      <w:r>
        <w:tab/>
      </w:r>
      <w:r>
        <w:tab/>
        <w:t>"DialogX": 0,</w:t>
      </w:r>
    </w:p>
    <w:p w14:paraId="52D8C8EB" w14:textId="77777777" w:rsidR="00DF0F99" w:rsidRDefault="00DF0F99" w:rsidP="00DF0F99">
      <w:pPr>
        <w:pStyle w:val="Code"/>
      </w:pPr>
      <w:r>
        <w:tab/>
      </w:r>
      <w:r>
        <w:tab/>
        <w:t>"DialogY": 0,</w:t>
      </w:r>
    </w:p>
    <w:p w14:paraId="24EE00A4" w14:textId="77777777" w:rsidR="00DF0F99" w:rsidRDefault="00DF0F99" w:rsidP="00DF0F99">
      <w:pPr>
        <w:pStyle w:val="Code"/>
      </w:pPr>
      <w:r>
        <w:tab/>
      </w:r>
      <w:r>
        <w:tab/>
        <w:t>"EnableTip": false,</w:t>
      </w:r>
    </w:p>
    <w:p w14:paraId="145BCB74" w14:textId="77777777" w:rsidR="00DF0F99" w:rsidRDefault="00DF0F99" w:rsidP="00DF0F99">
      <w:pPr>
        <w:pStyle w:val="Code"/>
      </w:pPr>
      <w:r>
        <w:tab/>
      </w:r>
      <w:r>
        <w:tab/>
        <w:t>"EnableTopmost": false,</w:t>
      </w:r>
    </w:p>
    <w:p w14:paraId="54C06168" w14:textId="77777777" w:rsidR="00DF0F99" w:rsidRDefault="00DF0F99" w:rsidP="00DF0F99">
      <w:pPr>
        <w:pStyle w:val="Code"/>
      </w:pPr>
      <w:r>
        <w:tab/>
      </w:r>
      <w:r>
        <w:tab/>
        <w:t>"Merchant": "",</w:t>
      </w:r>
    </w:p>
    <w:p w14:paraId="48FF14A9" w14:textId="77777777" w:rsidR="00DF0F99" w:rsidRDefault="00DF0F99" w:rsidP="00DF0F99">
      <w:pPr>
        <w:pStyle w:val="Code"/>
      </w:pPr>
      <w:r>
        <w:lastRenderedPageBreak/>
        <w:tab/>
      </w:r>
      <w:r>
        <w:tab/>
        <w:t>"MessageType": "",</w:t>
      </w:r>
    </w:p>
    <w:p w14:paraId="1A77A603" w14:textId="77777777" w:rsidR="00DF0F99" w:rsidRDefault="00DF0F99" w:rsidP="00DF0F99">
      <w:pPr>
        <w:pStyle w:val="Code"/>
      </w:pPr>
      <w:r>
        <w:tab/>
      </w:r>
      <w:r>
        <w:tab/>
        <w:t>"PanSource": " ",</w:t>
      </w:r>
    </w:p>
    <w:p w14:paraId="324CA34B" w14:textId="77777777" w:rsidR="00DF0F99" w:rsidRDefault="00DF0F99" w:rsidP="00DF0F99">
      <w:pPr>
        <w:pStyle w:val="Code"/>
      </w:pPr>
      <w:r>
        <w:tab/>
      </w:r>
      <w:r>
        <w:tab/>
        <w:t>"Pan": "",</w:t>
      </w:r>
    </w:p>
    <w:p w14:paraId="1E31CEF9" w14:textId="77777777" w:rsidR="00DF0F99" w:rsidRDefault="00DF0F99" w:rsidP="00DF0F99">
      <w:pPr>
        <w:pStyle w:val="Code"/>
      </w:pPr>
      <w:r>
        <w:tab/>
      </w:r>
      <w:r>
        <w:tab/>
        <w:t>"PosProductId": "",</w:t>
      </w:r>
    </w:p>
    <w:p w14:paraId="023B9D9E" w14:textId="77777777" w:rsidR="00DF0F99" w:rsidRDefault="00DF0F99" w:rsidP="00DF0F99">
      <w:pPr>
        <w:pStyle w:val="Code"/>
      </w:pPr>
      <w:r>
        <w:tab/>
      </w:r>
      <w:r>
        <w:tab/>
        <w:t>"PurchaseAnalysisData": "",</w:t>
      </w:r>
    </w:p>
    <w:p w14:paraId="742C4B6D" w14:textId="77777777" w:rsidR="00DF0F99" w:rsidRDefault="00DF0F99" w:rsidP="00DF0F99">
      <w:pPr>
        <w:pStyle w:val="Code"/>
      </w:pPr>
      <w:r>
        <w:tab/>
      </w:r>
      <w:r>
        <w:tab/>
        <w:t>"ReceiptAutoPrint": false,</w:t>
      </w:r>
    </w:p>
    <w:p w14:paraId="7F113371" w14:textId="77777777" w:rsidR="00DF0F99" w:rsidRDefault="00DF0F99" w:rsidP="00DF0F99">
      <w:pPr>
        <w:pStyle w:val="Code"/>
      </w:pPr>
      <w:r>
        <w:tab/>
      </w:r>
      <w:r>
        <w:tab/>
        <w:t>"ResponseCode": "",</w:t>
      </w:r>
    </w:p>
    <w:p w14:paraId="361DC482" w14:textId="77777777" w:rsidR="00DF0F99" w:rsidRDefault="00DF0F99" w:rsidP="00DF0F99">
      <w:pPr>
        <w:pStyle w:val="Code"/>
      </w:pPr>
      <w:r>
        <w:tab/>
      </w:r>
      <w:r>
        <w:tab/>
        <w:t>"ResponseText": "",</w:t>
      </w:r>
    </w:p>
    <w:p w14:paraId="1EA89E53" w14:textId="77777777" w:rsidR="00DF0F99" w:rsidRDefault="00DF0F99" w:rsidP="00DF0F99">
      <w:pPr>
        <w:pStyle w:val="Code"/>
      </w:pPr>
      <w:r>
        <w:tab/>
      </w:r>
      <w:r>
        <w:tab/>
        <w:t>"Rrn": "",</w:t>
      </w:r>
    </w:p>
    <w:p w14:paraId="18D84771" w14:textId="77777777" w:rsidR="00DF0F99" w:rsidRDefault="00DF0F99" w:rsidP="00DF0F99">
      <w:pPr>
        <w:pStyle w:val="Code"/>
      </w:pPr>
      <w:r>
        <w:tab/>
      </w:r>
      <w:r>
        <w:tab/>
        <w:t>"Success": false,</w:t>
      </w:r>
    </w:p>
    <w:p w14:paraId="62E60E6A" w14:textId="77777777" w:rsidR="00DF0F99" w:rsidRDefault="00DF0F99" w:rsidP="00DF0F99">
      <w:pPr>
        <w:pStyle w:val="Code"/>
      </w:pPr>
      <w:r>
        <w:tab/>
      </w:r>
      <w:r>
        <w:tab/>
        <w:t>"STAN": "",</w:t>
      </w:r>
    </w:p>
    <w:p w14:paraId="3EEB8638" w14:textId="77777777" w:rsidR="00DF0F99" w:rsidRDefault="00DF0F99" w:rsidP="00DF0F99">
      <w:pPr>
        <w:pStyle w:val="Code"/>
      </w:pPr>
      <w:r>
        <w:tab/>
      </w:r>
      <w:r>
        <w:tab/>
        <w:t>"Time": "",</w:t>
      </w:r>
    </w:p>
    <w:p w14:paraId="629B7941" w14:textId="77777777" w:rsidR="00DF0F99" w:rsidRDefault="00DF0F99" w:rsidP="00DF0F99">
      <w:pPr>
        <w:pStyle w:val="Code"/>
      </w:pPr>
      <w:r>
        <w:tab/>
      </w:r>
      <w:r>
        <w:tab/>
        <w:t>"TxnRef": "",</w:t>
      </w:r>
    </w:p>
    <w:p w14:paraId="0436F1C7" w14:textId="77777777" w:rsidR="00DF0F99" w:rsidRDefault="00DF0F99" w:rsidP="00DF0F99">
      <w:pPr>
        <w:pStyle w:val="Code"/>
      </w:pPr>
      <w:r>
        <w:tab/>
      </w:r>
      <w:r>
        <w:tab/>
        <w:t>"TxnType": "",</w:t>
      </w:r>
    </w:p>
    <w:p w14:paraId="31652643" w14:textId="77777777" w:rsidR="00DF0F99" w:rsidRDefault="00DF0F99" w:rsidP="00DF0F99">
      <w:pPr>
        <w:pStyle w:val="Code"/>
      </w:pPr>
      <w:r>
        <w:tab/>
      </w:r>
      <w:r>
        <w:tab/>
        <w:t>"Track1": "",</w:t>
      </w:r>
    </w:p>
    <w:p w14:paraId="008E3CFA" w14:textId="77777777" w:rsidR="00DF0F99" w:rsidRDefault="00DF0F99" w:rsidP="00DF0F99">
      <w:pPr>
        <w:pStyle w:val="Code"/>
      </w:pPr>
      <w:r>
        <w:tab/>
      </w:r>
      <w:r>
        <w:tab/>
        <w:t>"Track2": ""</w:t>
      </w:r>
    </w:p>
    <w:p w14:paraId="3B01CE7E" w14:textId="77777777" w:rsidR="00DF0F99" w:rsidRPr="00601072" w:rsidRDefault="00DF0F99" w:rsidP="00DF0F99">
      <w:pPr>
        <w:pStyle w:val="Code"/>
      </w:pPr>
      <w:r w:rsidRPr="00601072">
        <w:tab/>
        <w:t>}</w:t>
      </w:r>
    </w:p>
    <w:p w14:paraId="1653B7D7" w14:textId="77777777" w:rsidR="00DF0F99" w:rsidRPr="00601072" w:rsidRDefault="3E993C7F" w:rsidP="00DF0F99">
      <w:pPr>
        <w:pStyle w:val="Code"/>
      </w:pPr>
      <w:r>
        <w:t>}</w:t>
      </w:r>
    </w:p>
    <w:p w14:paraId="467B4DA4" w14:textId="77777777" w:rsidR="00F05C20" w:rsidRDefault="00F05C20" w:rsidP="00F05C2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61593C4A" w14:textId="77777777" w:rsidR="00F05C20" w:rsidRDefault="3E993C7F" w:rsidP="00780FF3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 xml:space="preserve">Response </w:t>
      </w:r>
    </w:p>
    <w:p w14:paraId="14A6E730" w14:textId="77777777" w:rsidR="00F05C20" w:rsidRDefault="00F05C20" w:rsidP="000D0CD5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If successful, this method returns a </w:t>
      </w:r>
      <w:hyperlink w:anchor="_PATResponse" w:history="1">
        <w:r w:rsidR="00657B4A" w:rsidRPr="3E993C7F">
          <w:rPr>
            <w:rStyle w:val="Hyperlink"/>
            <w:rFonts w:ascii="Calibri,Times New Roman" w:eastAsia="Calibri,Times New Roman" w:hAnsi="Calibri,Times New Roman" w:cs="Calibri,Times New Roman"/>
            <w:lang w:eastAsia="en-AU"/>
          </w:rPr>
          <w:t>PATResponse</w:t>
        </w:r>
      </w:hyperlink>
      <w:r w:rsidR="00657B4A" w:rsidRPr="3E993C7F">
        <w:rPr>
          <w:rFonts w:ascii="Times New Roman" w:eastAsia="Times New Roman" w:hAnsi="Times New Roman" w:cs="Times New Roman"/>
          <w:lang w:eastAsia="en-AU"/>
        </w:rPr>
        <w:t xml:space="preserve"> 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object with the EFTPOSCommand </w:t>
      </w:r>
      <w:r w:rsidR="00E30300" w:rsidRPr="3E993C7F">
        <w:rPr>
          <w:rFonts w:ascii="Times New Roman" w:eastAsia="Times New Roman" w:hAnsi="Times New Roman" w:cs="Times New Roman"/>
          <w:lang w:eastAsia="en-AU"/>
        </w:rPr>
        <w:t>property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populated by an </w:t>
      </w:r>
      <w:hyperlink w:anchor="_EFTPOSCommand" w:history="1">
        <w:r w:rsidR="00657B4A" w:rsidRPr="3E993C7F">
          <w:rPr>
            <w:rStyle w:val="Hyperlink"/>
            <w:rFonts w:ascii="Calibri,Times New Roman" w:eastAsia="Calibri,Times New Roman" w:hAnsi="Calibri,Times New Roman" w:cs="Calibri,Times New Roman"/>
            <w:lang w:eastAsia="en-AU"/>
          </w:rPr>
          <w:t>EFTPOSCommand</w:t>
        </w:r>
      </w:hyperlink>
      <w:r w:rsidRPr="3E993C7F">
        <w:rPr>
          <w:rFonts w:ascii="Times New Roman" w:eastAsia="Times New Roman" w:hAnsi="Times New Roman" w:cs="Times New Roman"/>
          <w:lang w:eastAsia="en-AU"/>
        </w:rPr>
        <w:t xml:space="preserve">. In most cases the EFTPOSCommand in the response will mirror the request. </w:t>
      </w:r>
      <w:r>
        <w:rPr>
          <w:rFonts w:ascii="Calibri" w:eastAsia="Times New Roman" w:hAnsi="Calibri" w:cs="Times New Roman"/>
          <w:color w:val="000000"/>
          <w:lang w:eastAsia="en-AU"/>
        </w:rPr>
        <w:tab/>
      </w:r>
    </w:p>
    <w:p w14:paraId="1A636E9C" w14:textId="77777777" w:rsidR="00F05C20" w:rsidRPr="00CE67B4" w:rsidRDefault="3E993C7F" w:rsidP="00F05C20">
      <w:pPr>
        <w:pStyle w:val="Code"/>
      </w:pPr>
      <w:r>
        <w:t>HTTP/1.1 200 OK</w:t>
      </w:r>
    </w:p>
    <w:p w14:paraId="1A89FAF2" w14:textId="77777777" w:rsidR="00F05C20" w:rsidRPr="00CE67B4" w:rsidRDefault="3E993C7F" w:rsidP="00F05C20">
      <w:pPr>
        <w:pStyle w:val="Code"/>
      </w:pPr>
      <w:r>
        <w:t>Content-type: application/json</w:t>
      </w:r>
    </w:p>
    <w:p w14:paraId="2D39B7F6" w14:textId="77777777" w:rsidR="00DF0F99" w:rsidRPr="00601072" w:rsidRDefault="3E993C7F" w:rsidP="00DF0F99">
      <w:pPr>
        <w:pStyle w:val="Code"/>
      </w:pPr>
      <w:r>
        <w:t>{</w:t>
      </w:r>
    </w:p>
    <w:p w14:paraId="6BB64B59" w14:textId="77777777" w:rsidR="00DF0F99" w:rsidRDefault="00DF0F99" w:rsidP="00DF0F99">
      <w:pPr>
        <w:pStyle w:val="Code"/>
      </w:pPr>
      <w:r w:rsidRPr="00601072">
        <w:tab/>
        <w:t>"</w:t>
      </w:r>
      <w:r>
        <w:t>EFTPOSCommand</w:t>
      </w:r>
      <w:r w:rsidRPr="00601072">
        <w:t>": {</w:t>
      </w:r>
    </w:p>
    <w:p w14:paraId="1EC50CCB" w14:textId="0A720A19" w:rsidR="00DF0F99" w:rsidRDefault="00DF0F99" w:rsidP="00DF0F99">
      <w:pPr>
        <w:pStyle w:val="Code"/>
      </w:pPr>
      <w:r>
        <w:tab/>
      </w:r>
      <w:r>
        <w:tab/>
        <w:t xml:space="preserve">"TenderId": </w:t>
      </w:r>
      <w:r w:rsidR="003D4F32">
        <w:t>"</w:t>
      </w:r>
      <w:r>
        <w:t>0</w:t>
      </w:r>
      <w:r w:rsidR="003D4F32">
        <w:t>"</w:t>
      </w:r>
      <w:r>
        <w:t>,</w:t>
      </w:r>
      <w:r w:rsidRPr="00DF0F99">
        <w:t xml:space="preserve"> </w:t>
      </w:r>
    </w:p>
    <w:p w14:paraId="03C8D044" w14:textId="04FAE7C1" w:rsidR="00DF0F99" w:rsidRDefault="00DF0F99" w:rsidP="00DF0F99">
      <w:pPr>
        <w:pStyle w:val="Code"/>
      </w:pPr>
      <w:r>
        <w:tab/>
      </w:r>
      <w:r>
        <w:tab/>
        <w:t xml:space="preserve">"OrigionalEFTPOSCommandId": </w:t>
      </w:r>
      <w:r w:rsidR="003D4F32">
        <w:t>"</w:t>
      </w:r>
      <w:r>
        <w:t>0</w:t>
      </w:r>
      <w:r w:rsidR="003D4F32">
        <w:t>"</w:t>
      </w:r>
      <w:r>
        <w:t>,</w:t>
      </w:r>
      <w:r w:rsidRPr="00DF0F99">
        <w:t xml:space="preserve"> </w:t>
      </w:r>
    </w:p>
    <w:p w14:paraId="69421B65" w14:textId="77777777" w:rsidR="00DF0F99" w:rsidRDefault="00DF0F99" w:rsidP="00DF0F99">
      <w:pPr>
        <w:pStyle w:val="Code"/>
      </w:pPr>
      <w:r>
        <w:tab/>
      </w:r>
      <w:r>
        <w:tab/>
        <w:t>"EFTPOSCommandType": 0,</w:t>
      </w:r>
      <w:r w:rsidRPr="00DF0F99">
        <w:t xml:space="preserve"> </w:t>
      </w:r>
    </w:p>
    <w:p w14:paraId="158DD640" w14:textId="77777777" w:rsidR="00DF0F99" w:rsidRDefault="00DF0F99" w:rsidP="00DF0F99">
      <w:pPr>
        <w:pStyle w:val="Code"/>
      </w:pPr>
      <w:r>
        <w:tab/>
      </w:r>
      <w:r>
        <w:tab/>
        <w:t>"</w:t>
      </w:r>
      <w:r w:rsidRPr="00DF0F99">
        <w:t>EFTPOSCommandState</w:t>
      </w:r>
      <w:r>
        <w:t>": 20</w:t>
      </w:r>
    </w:p>
    <w:p w14:paraId="5F935C48" w14:textId="77777777" w:rsidR="00DF0F99" w:rsidRDefault="00DF0F99" w:rsidP="00DF0F99">
      <w:pPr>
        <w:pStyle w:val="Code"/>
      </w:pPr>
      <w:r>
        <w:tab/>
      </w:r>
      <w:r>
        <w:tab/>
        <w:t>"AccountType": "",</w:t>
      </w:r>
    </w:p>
    <w:p w14:paraId="5601C50F" w14:textId="77777777" w:rsidR="00DF0F99" w:rsidRDefault="00DF0F99" w:rsidP="00DF0F99">
      <w:pPr>
        <w:pStyle w:val="Code"/>
      </w:pPr>
      <w:r>
        <w:tab/>
      </w:r>
      <w:r>
        <w:tab/>
        <w:t>"AmtCash": 0.0,</w:t>
      </w:r>
    </w:p>
    <w:p w14:paraId="67632752" w14:textId="77777777" w:rsidR="00DF0F99" w:rsidRDefault="00DF0F99" w:rsidP="00DF0F99">
      <w:pPr>
        <w:pStyle w:val="Code"/>
      </w:pPr>
      <w:r>
        <w:tab/>
      </w:r>
      <w:r>
        <w:tab/>
        <w:t>"AmtPurchase": 100.0,</w:t>
      </w:r>
    </w:p>
    <w:p w14:paraId="34DBAED6" w14:textId="77777777" w:rsidR="00DF0F99" w:rsidRDefault="00DF0F99" w:rsidP="00DF0F99">
      <w:pPr>
        <w:pStyle w:val="Code"/>
      </w:pPr>
      <w:r>
        <w:tab/>
      </w:r>
      <w:r>
        <w:tab/>
        <w:t>"AmtTip": 0.0,</w:t>
      </w:r>
    </w:p>
    <w:p w14:paraId="15EAAD27" w14:textId="77777777" w:rsidR="00DF0F99" w:rsidRDefault="00DF0F99" w:rsidP="00DF0F99">
      <w:pPr>
        <w:pStyle w:val="Code"/>
      </w:pPr>
      <w:r>
        <w:tab/>
      </w:r>
      <w:r>
        <w:tab/>
        <w:t>"AmtTotal": 0.0,</w:t>
      </w:r>
    </w:p>
    <w:p w14:paraId="0A885814" w14:textId="77777777" w:rsidR="00DF0F99" w:rsidRDefault="00DF0F99" w:rsidP="00DF0F99">
      <w:pPr>
        <w:pStyle w:val="Code"/>
      </w:pPr>
      <w:r>
        <w:tab/>
      </w:r>
      <w:r>
        <w:tab/>
        <w:t>"Application": "",</w:t>
      </w:r>
    </w:p>
    <w:p w14:paraId="38730CD9" w14:textId="77777777" w:rsidR="00DF0F99" w:rsidRDefault="00DF0F99" w:rsidP="00DF0F99">
      <w:pPr>
        <w:pStyle w:val="Code"/>
      </w:pPr>
      <w:r>
        <w:tab/>
      </w:r>
      <w:r>
        <w:tab/>
        <w:t>"AuthCode": "",</w:t>
      </w:r>
    </w:p>
    <w:p w14:paraId="36F8E539" w14:textId="77777777" w:rsidR="00992E97" w:rsidRDefault="00992E97" w:rsidP="00992E97">
      <w:pPr>
        <w:pStyle w:val="Code"/>
      </w:pPr>
      <w:r>
        <w:tab/>
      </w:r>
      <w:r>
        <w:tab/>
        <w:t>"Caid": "",</w:t>
      </w:r>
    </w:p>
    <w:p w14:paraId="1A83AC92" w14:textId="77777777" w:rsidR="00992E97" w:rsidRDefault="00992E97" w:rsidP="00992E97">
      <w:pPr>
        <w:pStyle w:val="Code"/>
      </w:pPr>
      <w:r>
        <w:tab/>
      </w:r>
      <w:r>
        <w:tab/>
        <w:t>"Catid": "",</w:t>
      </w:r>
    </w:p>
    <w:p w14:paraId="61FEB333" w14:textId="77777777" w:rsidR="00DF0F99" w:rsidRDefault="00DF0F99" w:rsidP="00DF0F99">
      <w:pPr>
        <w:pStyle w:val="Code"/>
      </w:pPr>
      <w:r>
        <w:tab/>
      </w:r>
      <w:r>
        <w:tab/>
        <w:t>"CardName": "",</w:t>
      </w:r>
    </w:p>
    <w:p w14:paraId="146800DE" w14:textId="77777777" w:rsidR="00DF0F99" w:rsidRDefault="00DF0F99" w:rsidP="00DF0F99">
      <w:pPr>
        <w:pStyle w:val="Code"/>
      </w:pPr>
      <w:r>
        <w:tab/>
      </w:r>
      <w:r>
        <w:tab/>
        <w:t>"CardType": "",</w:t>
      </w:r>
    </w:p>
    <w:p w14:paraId="7C1641CC" w14:textId="77777777" w:rsidR="00DF0F99" w:rsidRDefault="00DF0F99" w:rsidP="00DF0F99">
      <w:pPr>
        <w:pStyle w:val="Code"/>
      </w:pPr>
      <w:r>
        <w:tab/>
      </w:r>
      <w:r>
        <w:tab/>
        <w:t>"CsdReservedString1": "",</w:t>
      </w:r>
    </w:p>
    <w:p w14:paraId="4D6ADCFA" w14:textId="77777777" w:rsidR="00DF0F99" w:rsidRDefault="00DF0F99" w:rsidP="00DF0F99">
      <w:pPr>
        <w:pStyle w:val="Code"/>
      </w:pPr>
      <w:r>
        <w:tab/>
      </w:r>
      <w:r>
        <w:tab/>
        <w:t>"CsdReservedString2": "",</w:t>
      </w:r>
    </w:p>
    <w:p w14:paraId="5D4E82D0" w14:textId="77777777" w:rsidR="00DF0F99" w:rsidRDefault="00DF0F99" w:rsidP="00DF0F99">
      <w:pPr>
        <w:pStyle w:val="Code"/>
      </w:pPr>
      <w:r>
        <w:tab/>
      </w:r>
      <w:r>
        <w:tab/>
        <w:t>"CsdReservedString3": "",</w:t>
      </w:r>
    </w:p>
    <w:p w14:paraId="72240B8F" w14:textId="77777777" w:rsidR="00DF0F99" w:rsidRDefault="00DF0F99" w:rsidP="00DF0F99">
      <w:pPr>
        <w:pStyle w:val="Code"/>
      </w:pPr>
      <w:r>
        <w:lastRenderedPageBreak/>
        <w:tab/>
      </w:r>
      <w:r>
        <w:tab/>
        <w:t>"CsdReservedString4": "",</w:t>
      </w:r>
    </w:p>
    <w:p w14:paraId="32048F8D" w14:textId="77777777" w:rsidR="00DF0F99" w:rsidRDefault="00DF0F99" w:rsidP="00DF0F99">
      <w:pPr>
        <w:pStyle w:val="Code"/>
      </w:pPr>
      <w:r>
        <w:tab/>
      </w:r>
      <w:r>
        <w:tab/>
        <w:t>"CsdReservedString5": "",</w:t>
      </w:r>
    </w:p>
    <w:p w14:paraId="04B0AC83" w14:textId="77777777" w:rsidR="00DF0F99" w:rsidRDefault="00DF0F99" w:rsidP="00DF0F99">
      <w:pPr>
        <w:pStyle w:val="Code"/>
      </w:pPr>
      <w:r>
        <w:tab/>
      </w:r>
      <w:r>
        <w:tab/>
        <w:t>"CsdReservedBool1": false,</w:t>
      </w:r>
    </w:p>
    <w:p w14:paraId="70B6AD2B" w14:textId="77777777" w:rsidR="00DF0F99" w:rsidRDefault="00DF0F99" w:rsidP="00DF0F99">
      <w:pPr>
        <w:pStyle w:val="Code"/>
      </w:pPr>
      <w:r>
        <w:tab/>
      </w:r>
      <w:r>
        <w:tab/>
        <w:t>"CutReceipt": false,</w:t>
      </w:r>
    </w:p>
    <w:p w14:paraId="57332FD2" w14:textId="77777777" w:rsidR="00DF0F99" w:rsidRDefault="00DF0F99" w:rsidP="00DF0F99">
      <w:pPr>
        <w:pStyle w:val="Code"/>
      </w:pPr>
      <w:r>
        <w:tab/>
      </w:r>
      <w:r>
        <w:tab/>
        <w:t>"CurrencyCode": "",</w:t>
      </w:r>
    </w:p>
    <w:p w14:paraId="34476673" w14:textId="77777777" w:rsidR="00DF0F99" w:rsidRDefault="00DF0F99" w:rsidP="00DF0F99">
      <w:pPr>
        <w:pStyle w:val="Code"/>
      </w:pPr>
      <w:r>
        <w:tab/>
      </w:r>
      <w:r>
        <w:tab/>
        <w:t>"DataField": "",</w:t>
      </w:r>
    </w:p>
    <w:p w14:paraId="1FBE2C02" w14:textId="77777777" w:rsidR="00DF0F99" w:rsidRDefault="00DF0F99" w:rsidP="00DF0F99">
      <w:pPr>
        <w:pStyle w:val="Code"/>
      </w:pPr>
      <w:r>
        <w:tab/>
      </w:r>
      <w:r>
        <w:tab/>
        <w:t>"Date": "",</w:t>
      </w:r>
    </w:p>
    <w:p w14:paraId="354EB1C7" w14:textId="77777777" w:rsidR="00DF0F99" w:rsidRDefault="00DF0F99" w:rsidP="00DF0F99">
      <w:pPr>
        <w:pStyle w:val="Code"/>
      </w:pPr>
      <w:r>
        <w:tab/>
      </w:r>
      <w:r>
        <w:tab/>
        <w:t>"DateExpiry": "",</w:t>
      </w:r>
    </w:p>
    <w:p w14:paraId="3C851114" w14:textId="77777777" w:rsidR="00DF0F99" w:rsidRDefault="00DF0F99" w:rsidP="00DF0F99">
      <w:pPr>
        <w:pStyle w:val="Code"/>
      </w:pPr>
      <w:r>
        <w:tab/>
      </w:r>
      <w:r>
        <w:tab/>
        <w:t>"DateSettlement": "",</w:t>
      </w:r>
    </w:p>
    <w:p w14:paraId="5E72B2FF" w14:textId="77777777" w:rsidR="00DF0F99" w:rsidRDefault="00DF0F99" w:rsidP="00DF0F99">
      <w:pPr>
        <w:pStyle w:val="Code"/>
      </w:pPr>
      <w:r>
        <w:tab/>
      </w:r>
      <w:r>
        <w:tab/>
        <w:t>"DialogPosition": "",</w:t>
      </w:r>
    </w:p>
    <w:p w14:paraId="33028F29" w14:textId="77777777" w:rsidR="00DF0F99" w:rsidRDefault="00DF0F99" w:rsidP="00DF0F99">
      <w:pPr>
        <w:pStyle w:val="Code"/>
      </w:pPr>
      <w:r>
        <w:tab/>
      </w:r>
      <w:r>
        <w:tab/>
        <w:t>"DialogTitle": "",</w:t>
      </w:r>
    </w:p>
    <w:p w14:paraId="40197A38" w14:textId="77777777" w:rsidR="00DF0F99" w:rsidRDefault="00DF0F99" w:rsidP="00DF0F99">
      <w:pPr>
        <w:pStyle w:val="Code"/>
      </w:pPr>
      <w:r>
        <w:tab/>
      </w:r>
      <w:r>
        <w:tab/>
        <w:t>"DialogType": "",</w:t>
      </w:r>
    </w:p>
    <w:p w14:paraId="2E9BA60D" w14:textId="77777777" w:rsidR="00DF0F99" w:rsidRDefault="00DF0F99" w:rsidP="00DF0F99">
      <w:pPr>
        <w:pStyle w:val="Code"/>
      </w:pPr>
      <w:r>
        <w:tab/>
      </w:r>
      <w:r>
        <w:tab/>
        <w:t>"DialogX": 0,</w:t>
      </w:r>
    </w:p>
    <w:p w14:paraId="7FEDAB10" w14:textId="77777777" w:rsidR="00DF0F99" w:rsidRDefault="00DF0F99" w:rsidP="00DF0F99">
      <w:pPr>
        <w:pStyle w:val="Code"/>
      </w:pPr>
      <w:r>
        <w:tab/>
      </w:r>
      <w:r>
        <w:tab/>
        <w:t>"DialogY": 0,</w:t>
      </w:r>
    </w:p>
    <w:p w14:paraId="0512EB55" w14:textId="77777777" w:rsidR="00DF0F99" w:rsidRDefault="00DF0F99" w:rsidP="00DF0F99">
      <w:pPr>
        <w:pStyle w:val="Code"/>
      </w:pPr>
      <w:r>
        <w:tab/>
      </w:r>
      <w:r>
        <w:tab/>
        <w:t>"EnableTip": false,</w:t>
      </w:r>
    </w:p>
    <w:p w14:paraId="327B839F" w14:textId="77777777" w:rsidR="00DF0F99" w:rsidRDefault="00DF0F99" w:rsidP="00DF0F99">
      <w:pPr>
        <w:pStyle w:val="Code"/>
      </w:pPr>
      <w:r>
        <w:tab/>
      </w:r>
      <w:r>
        <w:tab/>
        <w:t>"EnableTopmost": false,</w:t>
      </w:r>
    </w:p>
    <w:p w14:paraId="637690D2" w14:textId="77777777" w:rsidR="00DF0F99" w:rsidRDefault="00DF0F99" w:rsidP="00DF0F99">
      <w:pPr>
        <w:pStyle w:val="Code"/>
      </w:pPr>
      <w:r>
        <w:tab/>
      </w:r>
      <w:r>
        <w:tab/>
        <w:t>"Merchant": "",</w:t>
      </w:r>
    </w:p>
    <w:p w14:paraId="70637B29" w14:textId="77777777" w:rsidR="00DF0F99" w:rsidRDefault="00DF0F99" w:rsidP="00DF0F99">
      <w:pPr>
        <w:pStyle w:val="Code"/>
      </w:pPr>
      <w:r>
        <w:tab/>
      </w:r>
      <w:r>
        <w:tab/>
        <w:t>"MessageType": "",</w:t>
      </w:r>
    </w:p>
    <w:p w14:paraId="15CF180C" w14:textId="77777777" w:rsidR="00DF0F99" w:rsidRDefault="00DF0F99" w:rsidP="00DF0F99">
      <w:pPr>
        <w:pStyle w:val="Code"/>
      </w:pPr>
      <w:r>
        <w:tab/>
      </w:r>
      <w:r>
        <w:tab/>
        <w:t>"PanSource": " ",</w:t>
      </w:r>
    </w:p>
    <w:p w14:paraId="208FEE42" w14:textId="77777777" w:rsidR="00DF0F99" w:rsidRDefault="00DF0F99" w:rsidP="00DF0F99">
      <w:pPr>
        <w:pStyle w:val="Code"/>
      </w:pPr>
      <w:r>
        <w:tab/>
      </w:r>
      <w:r>
        <w:tab/>
        <w:t>"Pan": "",</w:t>
      </w:r>
    </w:p>
    <w:p w14:paraId="3F15420A" w14:textId="77777777" w:rsidR="00DF0F99" w:rsidRDefault="00DF0F99" w:rsidP="00DF0F99">
      <w:pPr>
        <w:pStyle w:val="Code"/>
      </w:pPr>
      <w:r>
        <w:tab/>
      </w:r>
      <w:r>
        <w:tab/>
        <w:t>"PosProductId": "",</w:t>
      </w:r>
    </w:p>
    <w:p w14:paraId="42D68261" w14:textId="77777777" w:rsidR="00DF0F99" w:rsidRDefault="00DF0F99" w:rsidP="00DF0F99">
      <w:pPr>
        <w:pStyle w:val="Code"/>
      </w:pPr>
      <w:r>
        <w:tab/>
      </w:r>
      <w:r>
        <w:tab/>
        <w:t>"PurchaseAnalysisData": "",</w:t>
      </w:r>
    </w:p>
    <w:p w14:paraId="7B82E717" w14:textId="77777777" w:rsidR="00DF0F99" w:rsidRDefault="00DF0F99" w:rsidP="00DF0F99">
      <w:pPr>
        <w:pStyle w:val="Code"/>
      </w:pPr>
      <w:r>
        <w:tab/>
      </w:r>
      <w:r>
        <w:tab/>
        <w:t>"ReceiptAutoPrint": false,</w:t>
      </w:r>
    </w:p>
    <w:p w14:paraId="0A0FD762" w14:textId="77777777" w:rsidR="00DF0F99" w:rsidRDefault="00DF0F99" w:rsidP="00DF0F99">
      <w:pPr>
        <w:pStyle w:val="Code"/>
      </w:pPr>
      <w:r>
        <w:tab/>
      </w:r>
      <w:r>
        <w:tab/>
        <w:t>"ResponseCode": "",</w:t>
      </w:r>
    </w:p>
    <w:p w14:paraId="4CB0CC1A" w14:textId="77777777" w:rsidR="00DF0F99" w:rsidRDefault="00DF0F99" w:rsidP="00DF0F99">
      <w:pPr>
        <w:pStyle w:val="Code"/>
      </w:pPr>
      <w:r>
        <w:tab/>
      </w:r>
      <w:r>
        <w:tab/>
        <w:t>"ResponseText": "",</w:t>
      </w:r>
    </w:p>
    <w:p w14:paraId="79AE99B2" w14:textId="77777777" w:rsidR="00DF0F99" w:rsidRDefault="00DF0F99" w:rsidP="00DF0F99">
      <w:pPr>
        <w:pStyle w:val="Code"/>
      </w:pPr>
      <w:r>
        <w:tab/>
      </w:r>
      <w:r>
        <w:tab/>
        <w:t>"Rrn": "",</w:t>
      </w:r>
    </w:p>
    <w:p w14:paraId="78F21969" w14:textId="77777777" w:rsidR="00DF0F99" w:rsidRDefault="00DF0F99" w:rsidP="00DF0F99">
      <w:pPr>
        <w:pStyle w:val="Code"/>
      </w:pPr>
      <w:r>
        <w:tab/>
      </w:r>
      <w:r>
        <w:tab/>
        <w:t>"Success": false,</w:t>
      </w:r>
    </w:p>
    <w:p w14:paraId="499557C0" w14:textId="77777777" w:rsidR="00DF0F99" w:rsidRDefault="00DF0F99" w:rsidP="00DF0F99">
      <w:pPr>
        <w:pStyle w:val="Code"/>
      </w:pPr>
      <w:r>
        <w:tab/>
      </w:r>
      <w:r>
        <w:tab/>
        <w:t>"STAN": "",</w:t>
      </w:r>
    </w:p>
    <w:p w14:paraId="207E21EC" w14:textId="77777777" w:rsidR="00DF0F99" w:rsidRDefault="00DF0F99" w:rsidP="00DF0F99">
      <w:pPr>
        <w:pStyle w:val="Code"/>
      </w:pPr>
      <w:r>
        <w:tab/>
      </w:r>
      <w:r>
        <w:tab/>
        <w:t>"Time": "",</w:t>
      </w:r>
    </w:p>
    <w:p w14:paraId="345504A3" w14:textId="77777777" w:rsidR="00DF0F99" w:rsidRDefault="00DF0F99" w:rsidP="00DF0F99">
      <w:pPr>
        <w:pStyle w:val="Code"/>
      </w:pPr>
      <w:r>
        <w:tab/>
      </w:r>
      <w:r>
        <w:tab/>
        <w:t>"TxnRef": "",</w:t>
      </w:r>
    </w:p>
    <w:p w14:paraId="32134CC6" w14:textId="77777777" w:rsidR="00DF0F99" w:rsidRDefault="00DF0F99" w:rsidP="00DF0F99">
      <w:pPr>
        <w:pStyle w:val="Code"/>
      </w:pPr>
      <w:r>
        <w:tab/>
      </w:r>
      <w:r>
        <w:tab/>
        <w:t>"TxnType": "",</w:t>
      </w:r>
    </w:p>
    <w:p w14:paraId="6542FA7D" w14:textId="77777777" w:rsidR="00DF0F99" w:rsidRDefault="00DF0F99" w:rsidP="00DF0F99">
      <w:pPr>
        <w:pStyle w:val="Code"/>
      </w:pPr>
      <w:r>
        <w:tab/>
      </w:r>
      <w:r>
        <w:tab/>
        <w:t>"Track1": "",</w:t>
      </w:r>
    </w:p>
    <w:p w14:paraId="473C0A35" w14:textId="77777777" w:rsidR="00DF0F99" w:rsidRDefault="00DF0F99" w:rsidP="00DF0F99">
      <w:pPr>
        <w:pStyle w:val="Code"/>
      </w:pPr>
      <w:r>
        <w:tab/>
      </w:r>
      <w:r>
        <w:tab/>
        <w:t>"Track2": ""</w:t>
      </w:r>
    </w:p>
    <w:p w14:paraId="3D14EBCB" w14:textId="77777777" w:rsidR="00DF0F99" w:rsidRPr="00601072" w:rsidRDefault="00DF0F99" w:rsidP="00DF0F99">
      <w:pPr>
        <w:pStyle w:val="Code"/>
      </w:pPr>
      <w:r w:rsidRPr="00601072">
        <w:tab/>
        <w:t>}</w:t>
      </w:r>
    </w:p>
    <w:p w14:paraId="2865EF62" w14:textId="77777777" w:rsidR="00DF0F99" w:rsidRPr="00601072" w:rsidRDefault="3E993C7F" w:rsidP="00DF0F99">
      <w:pPr>
        <w:pStyle w:val="Code"/>
      </w:pPr>
      <w:r>
        <w:t>}</w:t>
      </w:r>
    </w:p>
    <w:p w14:paraId="7B352868" w14:textId="77777777" w:rsidR="00215EDE" w:rsidRDefault="00215EDE">
      <w:r>
        <w:br w:type="page"/>
      </w:r>
    </w:p>
    <w:p w14:paraId="5728981B" w14:textId="77777777" w:rsidR="007A5FB9" w:rsidRDefault="007A5FB9" w:rsidP="00780FF3">
      <w:pPr>
        <w:pStyle w:val="Heading2"/>
        <w:numPr>
          <w:ilvl w:val="0"/>
          <w:numId w:val="6"/>
        </w:numPr>
        <w:rPr>
          <w:rFonts w:eastAsia="Times New Roman"/>
          <w:lang w:eastAsia="en-AU"/>
        </w:rPr>
      </w:pPr>
      <w:bookmarkStart w:id="10" w:name="_PATResponse"/>
      <w:bookmarkEnd w:id="10"/>
      <w:r>
        <w:rPr>
          <w:rFonts w:eastAsia="Times New Roman"/>
          <w:lang w:eastAsia="en-AU"/>
        </w:rPr>
        <w:lastRenderedPageBreak/>
        <w:t>POS</w:t>
      </w:r>
    </w:p>
    <w:p w14:paraId="308EDCDC" w14:textId="14C4C725" w:rsidR="00850430" w:rsidRDefault="00850430" w:rsidP="00780FF3">
      <w:pPr>
        <w:pStyle w:val="Heading3"/>
        <w:numPr>
          <w:ilvl w:val="0"/>
          <w:numId w:val="8"/>
        </w:num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ActiveX Interface</w:t>
      </w:r>
    </w:p>
    <w:p w14:paraId="69FFC7AC" w14:textId="149BEFD2" w:rsidR="00850430" w:rsidRDefault="00850430" w:rsidP="00780FF3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750B8786" w14:textId="7D397F02" w:rsidR="00850430" w:rsidRDefault="00850430" w:rsidP="00780FF3">
      <w:pPr>
        <w:pStyle w:val="Heading4"/>
      </w:pPr>
      <w:r>
        <w:t>POS to EFT-Client command</w:t>
      </w:r>
    </w:p>
    <w:p w14:paraId="565B0342" w14:textId="77777777" w:rsidR="00850430" w:rsidRDefault="00850430" w:rsidP="00850430">
      <w:pPr>
        <w:pStyle w:val="ListParagraph"/>
        <w:numPr>
          <w:ilvl w:val="0"/>
          <w:numId w:val="7"/>
        </w:numPr>
      </w:pPr>
      <w:r>
        <w:t xml:space="preserve">Set TxnType to ‘@’ </w:t>
      </w:r>
    </w:p>
    <w:p w14:paraId="7C98E43F" w14:textId="77777777" w:rsidR="00850430" w:rsidRDefault="00850430" w:rsidP="00850430">
      <w:pPr>
        <w:pStyle w:val="ListParagraph"/>
        <w:numPr>
          <w:ilvl w:val="0"/>
          <w:numId w:val="7"/>
        </w:numPr>
      </w:pPr>
      <w:r>
        <w:t xml:space="preserve">Set </w:t>
      </w:r>
      <w:r w:rsidRPr="00757816">
        <w:t>CsdReservedString1</w:t>
      </w:r>
      <w:r>
        <w:t xml:space="preserve"> to the Pay @ Table response structure below</w:t>
      </w:r>
    </w:p>
    <w:p w14:paraId="10794CF6" w14:textId="77777777" w:rsidR="00850430" w:rsidRDefault="00850430" w:rsidP="00850430">
      <w:pPr>
        <w:pStyle w:val="ListParagraph"/>
        <w:numPr>
          <w:ilvl w:val="0"/>
          <w:numId w:val="7"/>
        </w:numPr>
      </w:pPr>
      <w:r>
        <w:t>Call DoCsdReserved3()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138"/>
        <w:gridCol w:w="1096"/>
        <w:gridCol w:w="1467"/>
        <w:gridCol w:w="4251"/>
      </w:tblGrid>
      <w:tr w:rsidR="00850430" w14:paraId="044347CA" w14:textId="77777777" w:rsidTr="00850430">
        <w:tc>
          <w:tcPr>
            <w:tcW w:w="1034" w:type="dxa"/>
          </w:tcPr>
          <w:p w14:paraId="188A2773" w14:textId="77777777" w:rsidR="00850430" w:rsidRDefault="00850430" w:rsidP="00850430">
            <w:r>
              <w:t>#</w:t>
            </w:r>
          </w:p>
        </w:tc>
        <w:tc>
          <w:tcPr>
            <w:tcW w:w="1138" w:type="dxa"/>
          </w:tcPr>
          <w:p w14:paraId="07183575" w14:textId="77777777" w:rsidR="00850430" w:rsidRDefault="00850430" w:rsidP="00850430">
            <w:r>
              <w:t>Field</w:t>
            </w:r>
          </w:p>
        </w:tc>
        <w:tc>
          <w:tcPr>
            <w:tcW w:w="1096" w:type="dxa"/>
          </w:tcPr>
          <w:p w14:paraId="46C77257" w14:textId="77777777" w:rsidR="00850430" w:rsidRDefault="00850430" w:rsidP="00850430">
            <w:r>
              <w:t>Length</w:t>
            </w:r>
          </w:p>
        </w:tc>
        <w:tc>
          <w:tcPr>
            <w:tcW w:w="1467" w:type="dxa"/>
          </w:tcPr>
          <w:p w14:paraId="6C7A4D38" w14:textId="77777777" w:rsidR="00850430" w:rsidRDefault="00850430" w:rsidP="00850430">
            <w:r>
              <w:t>Format</w:t>
            </w:r>
          </w:p>
        </w:tc>
        <w:tc>
          <w:tcPr>
            <w:tcW w:w="4251" w:type="dxa"/>
          </w:tcPr>
          <w:p w14:paraId="2AF1407A" w14:textId="77777777" w:rsidR="00850430" w:rsidRDefault="00850430" w:rsidP="00850430">
            <w:r>
              <w:t>Description</w:t>
            </w:r>
          </w:p>
        </w:tc>
      </w:tr>
      <w:tr w:rsidR="00850430" w14:paraId="44EDB7E1" w14:textId="77777777" w:rsidTr="00850430">
        <w:tc>
          <w:tcPr>
            <w:tcW w:w="1034" w:type="dxa"/>
          </w:tcPr>
          <w:p w14:paraId="2425BE17" w14:textId="77777777" w:rsidR="00850430" w:rsidRDefault="00850430" w:rsidP="00850430">
            <w:r>
              <w:t>1</w:t>
            </w:r>
          </w:p>
        </w:tc>
        <w:tc>
          <w:tcPr>
            <w:tcW w:w="1138" w:type="dxa"/>
          </w:tcPr>
          <w:p w14:paraId="56FA4A8D" w14:textId="77777777" w:rsidR="00850430" w:rsidRDefault="00850430" w:rsidP="00850430">
            <w:r>
              <w:t>Header length</w:t>
            </w:r>
          </w:p>
        </w:tc>
        <w:tc>
          <w:tcPr>
            <w:tcW w:w="1096" w:type="dxa"/>
          </w:tcPr>
          <w:p w14:paraId="5B0AE707" w14:textId="77777777" w:rsidR="00850430" w:rsidRDefault="00850430" w:rsidP="00850430">
            <w:r>
              <w:t>6</w:t>
            </w:r>
          </w:p>
        </w:tc>
        <w:tc>
          <w:tcPr>
            <w:tcW w:w="1467" w:type="dxa"/>
          </w:tcPr>
          <w:p w14:paraId="4C4DCF49" w14:textId="77777777" w:rsidR="00850430" w:rsidRDefault="00850430" w:rsidP="00850430">
            <w:r>
              <w:t>Numeric. Right aligned, zero padded.</w:t>
            </w:r>
          </w:p>
        </w:tc>
        <w:tc>
          <w:tcPr>
            <w:tcW w:w="4251" w:type="dxa"/>
          </w:tcPr>
          <w:p w14:paraId="6015F1E5" w14:textId="77777777" w:rsidR="00850430" w:rsidRDefault="00850430" w:rsidP="00850430">
            <w:r>
              <w:t xml:space="preserve">The length of the Pay @ Table header to follow. </w:t>
            </w:r>
          </w:p>
        </w:tc>
      </w:tr>
      <w:tr w:rsidR="00850430" w14:paraId="15E110AA" w14:textId="77777777" w:rsidTr="00850430">
        <w:tc>
          <w:tcPr>
            <w:tcW w:w="1034" w:type="dxa"/>
          </w:tcPr>
          <w:p w14:paraId="6EB41CD6" w14:textId="77777777" w:rsidR="00850430" w:rsidRDefault="00850430" w:rsidP="00850430">
            <w:r>
              <w:t>2</w:t>
            </w:r>
          </w:p>
        </w:tc>
        <w:tc>
          <w:tcPr>
            <w:tcW w:w="1138" w:type="dxa"/>
          </w:tcPr>
          <w:p w14:paraId="0EC31F61" w14:textId="77777777" w:rsidR="00850430" w:rsidRDefault="00850430" w:rsidP="00850430">
            <w:r>
              <w:t>Response header</w:t>
            </w:r>
          </w:p>
        </w:tc>
        <w:tc>
          <w:tcPr>
            <w:tcW w:w="1096" w:type="dxa"/>
          </w:tcPr>
          <w:p w14:paraId="6E97736C" w14:textId="77777777" w:rsidR="00850430" w:rsidRDefault="00850430" w:rsidP="00850430">
            <w:r>
              <w:t>*</w:t>
            </w:r>
          </w:p>
        </w:tc>
        <w:tc>
          <w:tcPr>
            <w:tcW w:w="1467" w:type="dxa"/>
          </w:tcPr>
          <w:p w14:paraId="4333F65D" w14:textId="77777777" w:rsidR="00850430" w:rsidRDefault="00850430" w:rsidP="00850430">
            <w:r>
              <w:t>Alphanumeric</w:t>
            </w:r>
          </w:p>
        </w:tc>
        <w:tc>
          <w:tcPr>
            <w:tcW w:w="4251" w:type="dxa"/>
          </w:tcPr>
          <w:p w14:paraId="3B7F18A4" w14:textId="77777777" w:rsidR="00850430" w:rsidRDefault="00850430" w:rsidP="00850430">
            <w:r>
              <w:t>JSON formatted Pay @ Table response header. To find the length of the content, check Content-length in the header.</w:t>
            </w:r>
          </w:p>
        </w:tc>
      </w:tr>
      <w:tr w:rsidR="00850430" w14:paraId="32A2FEAC" w14:textId="77777777" w:rsidTr="00850430">
        <w:tc>
          <w:tcPr>
            <w:tcW w:w="1034" w:type="dxa"/>
          </w:tcPr>
          <w:p w14:paraId="76490F5D" w14:textId="77777777" w:rsidR="00850430" w:rsidRDefault="00850430" w:rsidP="00850430">
            <w:r>
              <w:t>3</w:t>
            </w:r>
          </w:p>
        </w:tc>
        <w:tc>
          <w:tcPr>
            <w:tcW w:w="1138" w:type="dxa"/>
          </w:tcPr>
          <w:p w14:paraId="6BDF592B" w14:textId="77777777" w:rsidR="00850430" w:rsidRDefault="00850430" w:rsidP="00850430">
            <w:r>
              <w:t>Response content</w:t>
            </w:r>
          </w:p>
        </w:tc>
        <w:tc>
          <w:tcPr>
            <w:tcW w:w="1096" w:type="dxa"/>
          </w:tcPr>
          <w:p w14:paraId="726CC685" w14:textId="77777777" w:rsidR="00850430" w:rsidRDefault="00850430" w:rsidP="00850430">
            <w:r>
              <w:t>*</w:t>
            </w:r>
          </w:p>
        </w:tc>
        <w:tc>
          <w:tcPr>
            <w:tcW w:w="1467" w:type="dxa"/>
          </w:tcPr>
          <w:p w14:paraId="5208DEEA" w14:textId="77777777" w:rsidR="00850430" w:rsidRDefault="00850430" w:rsidP="00850430">
            <w:r>
              <w:t>Alphanumeric</w:t>
            </w:r>
          </w:p>
        </w:tc>
        <w:tc>
          <w:tcPr>
            <w:tcW w:w="4251" w:type="dxa"/>
          </w:tcPr>
          <w:p w14:paraId="395CA7ED" w14:textId="77777777" w:rsidR="00850430" w:rsidRDefault="00850430" w:rsidP="00850430">
            <w:r>
              <w:t>JSON formatted Pay @ Table response content</w:t>
            </w:r>
          </w:p>
        </w:tc>
      </w:tr>
    </w:tbl>
    <w:p w14:paraId="3210E294" w14:textId="77777777" w:rsidR="00850430" w:rsidRDefault="00850430" w:rsidP="00850430"/>
    <w:p w14:paraId="4CD1164A" w14:textId="77777777" w:rsidR="00850430" w:rsidRDefault="00850430" w:rsidP="00780FF3">
      <w:pPr>
        <w:pStyle w:val="Heading4"/>
      </w:pPr>
      <w:r>
        <w:t>EFT-Client to POS command</w:t>
      </w:r>
    </w:p>
    <w:p w14:paraId="0C50FC83" w14:textId="77777777" w:rsidR="00850430" w:rsidRDefault="00850430" w:rsidP="00850430">
      <w:pPr>
        <w:pStyle w:val="ListParagraph"/>
        <w:numPr>
          <w:ilvl w:val="0"/>
          <w:numId w:val="7"/>
        </w:numPr>
      </w:pPr>
      <w:r>
        <w:t>OnCsdReserved3 event will fire</w:t>
      </w:r>
    </w:p>
    <w:p w14:paraId="19F3E916" w14:textId="77777777" w:rsidR="00850430" w:rsidRDefault="00850430" w:rsidP="00850430">
      <w:pPr>
        <w:pStyle w:val="ListParagraph"/>
        <w:numPr>
          <w:ilvl w:val="0"/>
          <w:numId w:val="7"/>
        </w:numPr>
      </w:pPr>
      <w:r>
        <w:t>TxnType will be set to ‘@’</w:t>
      </w:r>
    </w:p>
    <w:p w14:paraId="3D41AD03" w14:textId="77777777" w:rsidR="00850430" w:rsidRDefault="00850430" w:rsidP="00850430">
      <w:pPr>
        <w:pStyle w:val="ListParagraph"/>
        <w:numPr>
          <w:ilvl w:val="0"/>
          <w:numId w:val="7"/>
        </w:numPr>
      </w:pPr>
      <w:r>
        <w:t>DataField will be set to the Pay @ Table request structure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138"/>
        <w:gridCol w:w="1096"/>
        <w:gridCol w:w="1467"/>
        <w:gridCol w:w="4251"/>
      </w:tblGrid>
      <w:tr w:rsidR="00850430" w14:paraId="5E760971" w14:textId="77777777" w:rsidTr="00850430">
        <w:tc>
          <w:tcPr>
            <w:tcW w:w="1034" w:type="dxa"/>
          </w:tcPr>
          <w:p w14:paraId="1B971286" w14:textId="77777777" w:rsidR="00850430" w:rsidRDefault="00850430" w:rsidP="00850430">
            <w:r>
              <w:t>#</w:t>
            </w:r>
          </w:p>
        </w:tc>
        <w:tc>
          <w:tcPr>
            <w:tcW w:w="1138" w:type="dxa"/>
          </w:tcPr>
          <w:p w14:paraId="0DAE6EA2" w14:textId="77777777" w:rsidR="00850430" w:rsidRDefault="00850430" w:rsidP="00850430">
            <w:r>
              <w:t>Field</w:t>
            </w:r>
          </w:p>
        </w:tc>
        <w:tc>
          <w:tcPr>
            <w:tcW w:w="1096" w:type="dxa"/>
          </w:tcPr>
          <w:p w14:paraId="77D6E90E" w14:textId="77777777" w:rsidR="00850430" w:rsidRDefault="00850430" w:rsidP="00850430">
            <w:r>
              <w:t>Length</w:t>
            </w:r>
          </w:p>
        </w:tc>
        <w:tc>
          <w:tcPr>
            <w:tcW w:w="1467" w:type="dxa"/>
          </w:tcPr>
          <w:p w14:paraId="0AB7C4BC" w14:textId="77777777" w:rsidR="00850430" w:rsidRDefault="00850430" w:rsidP="00850430">
            <w:r>
              <w:t>Format</w:t>
            </w:r>
          </w:p>
        </w:tc>
        <w:tc>
          <w:tcPr>
            <w:tcW w:w="4251" w:type="dxa"/>
          </w:tcPr>
          <w:p w14:paraId="47032382" w14:textId="77777777" w:rsidR="00850430" w:rsidRDefault="00850430" w:rsidP="00850430">
            <w:r>
              <w:t>Description</w:t>
            </w:r>
          </w:p>
        </w:tc>
      </w:tr>
      <w:tr w:rsidR="00850430" w14:paraId="52BF60FB" w14:textId="77777777" w:rsidTr="00850430">
        <w:tc>
          <w:tcPr>
            <w:tcW w:w="1034" w:type="dxa"/>
          </w:tcPr>
          <w:p w14:paraId="71551E5F" w14:textId="77777777" w:rsidR="00850430" w:rsidRDefault="00850430" w:rsidP="00850430">
            <w:r>
              <w:t>1</w:t>
            </w:r>
          </w:p>
        </w:tc>
        <w:tc>
          <w:tcPr>
            <w:tcW w:w="1138" w:type="dxa"/>
          </w:tcPr>
          <w:p w14:paraId="697B190C" w14:textId="77777777" w:rsidR="00850430" w:rsidRDefault="00850430" w:rsidP="00850430">
            <w:r>
              <w:t>Header length</w:t>
            </w:r>
          </w:p>
        </w:tc>
        <w:tc>
          <w:tcPr>
            <w:tcW w:w="1096" w:type="dxa"/>
          </w:tcPr>
          <w:p w14:paraId="327CC8FD" w14:textId="77777777" w:rsidR="00850430" w:rsidRDefault="00850430" w:rsidP="00850430">
            <w:r>
              <w:t>6</w:t>
            </w:r>
          </w:p>
        </w:tc>
        <w:tc>
          <w:tcPr>
            <w:tcW w:w="1467" w:type="dxa"/>
          </w:tcPr>
          <w:p w14:paraId="78374D66" w14:textId="77777777" w:rsidR="00850430" w:rsidRDefault="00850430" w:rsidP="00850430">
            <w:r>
              <w:t>Numeric. Right aligned, zero padded.</w:t>
            </w:r>
          </w:p>
        </w:tc>
        <w:tc>
          <w:tcPr>
            <w:tcW w:w="4251" w:type="dxa"/>
          </w:tcPr>
          <w:p w14:paraId="7CA14ACC" w14:textId="77777777" w:rsidR="00850430" w:rsidRDefault="00850430" w:rsidP="00850430">
            <w:r>
              <w:t xml:space="preserve">The length of the Pay @ Table header to follow. </w:t>
            </w:r>
          </w:p>
        </w:tc>
      </w:tr>
      <w:tr w:rsidR="00850430" w14:paraId="3A12FF1E" w14:textId="77777777" w:rsidTr="00850430">
        <w:tc>
          <w:tcPr>
            <w:tcW w:w="1034" w:type="dxa"/>
          </w:tcPr>
          <w:p w14:paraId="12F8542E" w14:textId="77777777" w:rsidR="00850430" w:rsidRDefault="00850430" w:rsidP="00850430">
            <w:r>
              <w:t>2</w:t>
            </w:r>
          </w:p>
        </w:tc>
        <w:tc>
          <w:tcPr>
            <w:tcW w:w="1138" w:type="dxa"/>
          </w:tcPr>
          <w:p w14:paraId="5BC217C4" w14:textId="77777777" w:rsidR="00850430" w:rsidRDefault="00850430" w:rsidP="00850430">
            <w:r>
              <w:t>Request header</w:t>
            </w:r>
          </w:p>
        </w:tc>
        <w:tc>
          <w:tcPr>
            <w:tcW w:w="1096" w:type="dxa"/>
          </w:tcPr>
          <w:p w14:paraId="401696BD" w14:textId="77777777" w:rsidR="00850430" w:rsidRDefault="00850430" w:rsidP="00850430">
            <w:r>
              <w:t>*</w:t>
            </w:r>
          </w:p>
        </w:tc>
        <w:tc>
          <w:tcPr>
            <w:tcW w:w="1467" w:type="dxa"/>
          </w:tcPr>
          <w:p w14:paraId="3DA1B703" w14:textId="77777777" w:rsidR="00850430" w:rsidRDefault="00850430" w:rsidP="00850430">
            <w:r>
              <w:t>Alphanumeric</w:t>
            </w:r>
          </w:p>
        </w:tc>
        <w:tc>
          <w:tcPr>
            <w:tcW w:w="4251" w:type="dxa"/>
          </w:tcPr>
          <w:p w14:paraId="7FF6CC92" w14:textId="77777777" w:rsidR="00850430" w:rsidRDefault="00850430" w:rsidP="00850430">
            <w:r>
              <w:t>JSON formatted Pay @ Table request header. To find the length of the content, check Content-length in the header.</w:t>
            </w:r>
          </w:p>
        </w:tc>
      </w:tr>
      <w:tr w:rsidR="00850430" w14:paraId="43ACE729" w14:textId="77777777" w:rsidTr="00850430">
        <w:tc>
          <w:tcPr>
            <w:tcW w:w="1034" w:type="dxa"/>
          </w:tcPr>
          <w:p w14:paraId="05D1E1F7" w14:textId="77777777" w:rsidR="00850430" w:rsidRDefault="00850430" w:rsidP="00850430">
            <w:r>
              <w:t>3</w:t>
            </w:r>
          </w:p>
        </w:tc>
        <w:tc>
          <w:tcPr>
            <w:tcW w:w="1138" w:type="dxa"/>
          </w:tcPr>
          <w:p w14:paraId="5FD67FD2" w14:textId="77777777" w:rsidR="00850430" w:rsidRDefault="00850430" w:rsidP="00850430">
            <w:r>
              <w:t>Request content</w:t>
            </w:r>
          </w:p>
        </w:tc>
        <w:tc>
          <w:tcPr>
            <w:tcW w:w="1096" w:type="dxa"/>
          </w:tcPr>
          <w:p w14:paraId="42F272E1" w14:textId="77777777" w:rsidR="00850430" w:rsidRDefault="00850430" w:rsidP="00850430">
            <w:r>
              <w:t>*</w:t>
            </w:r>
          </w:p>
        </w:tc>
        <w:tc>
          <w:tcPr>
            <w:tcW w:w="1467" w:type="dxa"/>
          </w:tcPr>
          <w:p w14:paraId="6A2E088A" w14:textId="77777777" w:rsidR="00850430" w:rsidRDefault="00850430" w:rsidP="00850430">
            <w:r>
              <w:t>Alphanumeric</w:t>
            </w:r>
          </w:p>
        </w:tc>
        <w:tc>
          <w:tcPr>
            <w:tcW w:w="4251" w:type="dxa"/>
          </w:tcPr>
          <w:p w14:paraId="030A7811" w14:textId="77777777" w:rsidR="00850430" w:rsidRDefault="00850430" w:rsidP="00850430">
            <w:r>
              <w:t>JSON formatted Pay @ Table request content</w:t>
            </w:r>
          </w:p>
        </w:tc>
      </w:tr>
    </w:tbl>
    <w:p w14:paraId="5B2CF892" w14:textId="77777777" w:rsidR="00850430" w:rsidRDefault="00850430" w:rsidP="00850430"/>
    <w:p w14:paraId="6748E05D" w14:textId="77777777" w:rsidR="00850430" w:rsidRPr="00757816" w:rsidRDefault="00850430" w:rsidP="00850430"/>
    <w:p w14:paraId="71D43C21" w14:textId="77777777" w:rsidR="00850430" w:rsidRPr="00757816" w:rsidRDefault="00850430" w:rsidP="00850430"/>
    <w:p w14:paraId="7613B0DA" w14:textId="77777777" w:rsidR="00850430" w:rsidRPr="00757816" w:rsidRDefault="00850430" w:rsidP="00850430"/>
    <w:p w14:paraId="6C748691" w14:textId="77777777" w:rsidR="00850430" w:rsidRPr="00757816" w:rsidRDefault="00850430" w:rsidP="00850430"/>
    <w:p w14:paraId="4D5B4DC1" w14:textId="77777777" w:rsidR="00850430" w:rsidRDefault="00850430" w:rsidP="00850430">
      <w:r>
        <w:br w:type="page"/>
      </w:r>
    </w:p>
    <w:p w14:paraId="42C2C04D" w14:textId="77777777" w:rsidR="00850430" w:rsidRPr="00757816" w:rsidRDefault="00850430" w:rsidP="00780FF3">
      <w:pPr>
        <w:pStyle w:val="Heading4"/>
      </w:pPr>
      <w:r>
        <w:lastRenderedPageBreak/>
        <w:t>Pay @ Table request header</w:t>
      </w:r>
    </w:p>
    <w:p w14:paraId="445825FC" w14:textId="77777777" w:rsidR="00850430" w:rsidRDefault="00850430" w:rsidP="00850430">
      <w:r>
        <w:t xml:space="preserve">The request header is JSON formatted.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24"/>
        <w:gridCol w:w="2085"/>
        <w:gridCol w:w="4758"/>
      </w:tblGrid>
      <w:tr w:rsidR="00850430" w14:paraId="04EAA137" w14:textId="77777777" w:rsidTr="00850430">
        <w:tc>
          <w:tcPr>
            <w:tcW w:w="2224" w:type="dxa"/>
          </w:tcPr>
          <w:p w14:paraId="04B6107D" w14:textId="77777777" w:rsidR="00850430" w:rsidRDefault="00850430" w:rsidP="00850430">
            <w:r>
              <w:t>Field</w:t>
            </w:r>
          </w:p>
        </w:tc>
        <w:tc>
          <w:tcPr>
            <w:tcW w:w="2085" w:type="dxa"/>
          </w:tcPr>
          <w:p w14:paraId="57A33A04" w14:textId="77777777" w:rsidR="00850430" w:rsidRDefault="00850430" w:rsidP="00850430">
            <w:r>
              <w:t>Format</w:t>
            </w:r>
          </w:p>
        </w:tc>
        <w:tc>
          <w:tcPr>
            <w:tcW w:w="4758" w:type="dxa"/>
          </w:tcPr>
          <w:p w14:paraId="2BF5848B" w14:textId="77777777" w:rsidR="00850430" w:rsidRDefault="00850430" w:rsidP="00850430">
            <w:r>
              <w:t>Description</w:t>
            </w:r>
          </w:p>
        </w:tc>
      </w:tr>
      <w:tr w:rsidR="00850430" w14:paraId="2D86D260" w14:textId="77777777" w:rsidTr="00850430">
        <w:tc>
          <w:tcPr>
            <w:tcW w:w="2224" w:type="dxa"/>
          </w:tcPr>
          <w:p w14:paraId="383770DB" w14:textId="77777777" w:rsidR="00850430" w:rsidRDefault="00850430" w:rsidP="00850430">
            <w:r>
              <w:t>Version</w:t>
            </w:r>
          </w:p>
        </w:tc>
        <w:tc>
          <w:tcPr>
            <w:tcW w:w="2085" w:type="dxa"/>
          </w:tcPr>
          <w:p w14:paraId="41F14C0A" w14:textId="77777777" w:rsidR="00850430" w:rsidRDefault="00850430" w:rsidP="00850430">
            <w:r>
              <w:t>Numeric</w:t>
            </w:r>
          </w:p>
        </w:tc>
        <w:tc>
          <w:tcPr>
            <w:tcW w:w="4758" w:type="dxa"/>
          </w:tcPr>
          <w:p w14:paraId="60FEE43D" w14:textId="77777777" w:rsidR="00850430" w:rsidRDefault="00850430" w:rsidP="00850430">
            <w:r>
              <w:t>Pay @ Table message version. Default to 1</w:t>
            </w:r>
          </w:p>
        </w:tc>
      </w:tr>
      <w:tr w:rsidR="00850430" w14:paraId="6B07F59E" w14:textId="77777777" w:rsidTr="00850430">
        <w:tc>
          <w:tcPr>
            <w:tcW w:w="2224" w:type="dxa"/>
          </w:tcPr>
          <w:p w14:paraId="28417B07" w14:textId="77777777" w:rsidR="00850430" w:rsidRDefault="00850430" w:rsidP="00850430">
            <w:r>
              <w:t>Content-type</w:t>
            </w:r>
          </w:p>
        </w:tc>
        <w:tc>
          <w:tcPr>
            <w:tcW w:w="2085" w:type="dxa"/>
          </w:tcPr>
          <w:p w14:paraId="73198053" w14:textId="77777777" w:rsidR="00850430" w:rsidRDefault="00850430" w:rsidP="00850430">
            <w:r>
              <w:t>Alphanumeric</w:t>
            </w:r>
          </w:p>
        </w:tc>
        <w:tc>
          <w:tcPr>
            <w:tcW w:w="4758" w:type="dxa"/>
          </w:tcPr>
          <w:p w14:paraId="345CE69D" w14:textId="77777777" w:rsidR="00850430" w:rsidRDefault="00850430" w:rsidP="00850430">
            <w:r w:rsidRPr="0009688C">
              <w:t>application/json</w:t>
            </w:r>
          </w:p>
        </w:tc>
      </w:tr>
      <w:tr w:rsidR="00850430" w14:paraId="53762AC8" w14:textId="77777777" w:rsidTr="00850430">
        <w:tc>
          <w:tcPr>
            <w:tcW w:w="2224" w:type="dxa"/>
          </w:tcPr>
          <w:p w14:paraId="2B668D69" w14:textId="77777777" w:rsidR="00850430" w:rsidRDefault="00850430" w:rsidP="00850430">
            <w:r>
              <w:t>Request-type</w:t>
            </w:r>
          </w:p>
        </w:tc>
        <w:tc>
          <w:tcPr>
            <w:tcW w:w="2085" w:type="dxa"/>
          </w:tcPr>
          <w:p w14:paraId="184BB4E9" w14:textId="77777777" w:rsidR="00850430" w:rsidRDefault="00850430" w:rsidP="00850430">
            <w:r>
              <w:t>Alphanumeric</w:t>
            </w:r>
          </w:p>
        </w:tc>
        <w:tc>
          <w:tcPr>
            <w:tcW w:w="4758" w:type="dxa"/>
          </w:tcPr>
          <w:p w14:paraId="2B68183A" w14:textId="77777777" w:rsidR="00850430" w:rsidRDefault="00850430" w:rsidP="00850430">
            <w:r>
              <w:t>GET,PUT,POST,DELETE</w:t>
            </w:r>
          </w:p>
        </w:tc>
      </w:tr>
      <w:tr w:rsidR="00850430" w14:paraId="0C211A9A" w14:textId="77777777" w:rsidTr="00850430">
        <w:tc>
          <w:tcPr>
            <w:tcW w:w="2224" w:type="dxa"/>
          </w:tcPr>
          <w:p w14:paraId="77541FF5" w14:textId="77777777" w:rsidR="00850430" w:rsidRDefault="00850430" w:rsidP="00850430">
            <w:r>
              <w:t>Request-method</w:t>
            </w:r>
          </w:p>
        </w:tc>
        <w:tc>
          <w:tcPr>
            <w:tcW w:w="2085" w:type="dxa"/>
          </w:tcPr>
          <w:p w14:paraId="715AEA05" w14:textId="77777777" w:rsidR="00850430" w:rsidRDefault="00850430" w:rsidP="00850430">
            <w:r>
              <w:t>Alphanumeric</w:t>
            </w:r>
          </w:p>
        </w:tc>
        <w:tc>
          <w:tcPr>
            <w:tcW w:w="4758" w:type="dxa"/>
          </w:tcPr>
          <w:p w14:paraId="47D0B0EF" w14:textId="77777777" w:rsidR="00850430" w:rsidRDefault="00850430" w:rsidP="00850430">
            <w:r>
              <w:t>Settings</w:t>
            </w:r>
          </w:p>
          <w:p w14:paraId="2C20A90D" w14:textId="77777777" w:rsidR="00850430" w:rsidRDefault="00850430" w:rsidP="00850430">
            <w:r>
              <w:t>Tables</w:t>
            </w:r>
          </w:p>
          <w:p w14:paraId="7C022499" w14:textId="77777777" w:rsidR="00850430" w:rsidRDefault="00850430" w:rsidP="00850430">
            <w:r>
              <w:t>TableOrders</w:t>
            </w:r>
          </w:p>
          <w:p w14:paraId="7942E95B" w14:textId="77777777" w:rsidR="00850430" w:rsidRDefault="00850430" w:rsidP="00850430">
            <w:r>
              <w:t>Order</w:t>
            </w:r>
          </w:p>
          <w:p w14:paraId="16FF37EE" w14:textId="77777777" w:rsidR="00850430" w:rsidRDefault="00850430" w:rsidP="00850430">
            <w:r>
              <w:t>OrderReceipt</w:t>
            </w:r>
          </w:p>
          <w:p w14:paraId="58116047" w14:textId="77777777" w:rsidR="00850430" w:rsidRDefault="00850430" w:rsidP="00850430">
            <w:r>
              <w:t>Tender</w:t>
            </w:r>
          </w:p>
          <w:p w14:paraId="2DA77430" w14:textId="77777777" w:rsidR="00850430" w:rsidRDefault="00850430" w:rsidP="00850430">
            <w:r>
              <w:t>EFTPOSCommand</w:t>
            </w:r>
          </w:p>
        </w:tc>
      </w:tr>
      <w:tr w:rsidR="00850430" w14:paraId="706C26B0" w14:textId="77777777" w:rsidTr="00850430">
        <w:tc>
          <w:tcPr>
            <w:tcW w:w="2224" w:type="dxa"/>
          </w:tcPr>
          <w:p w14:paraId="6D062C28" w14:textId="77777777" w:rsidR="00850430" w:rsidRDefault="00850430" w:rsidP="00850430">
            <w:r>
              <w:t>Content-length</w:t>
            </w:r>
          </w:p>
        </w:tc>
        <w:tc>
          <w:tcPr>
            <w:tcW w:w="2085" w:type="dxa"/>
          </w:tcPr>
          <w:p w14:paraId="20D8ECCD" w14:textId="77777777" w:rsidR="00850430" w:rsidRDefault="00850430" w:rsidP="00850430">
            <w:r>
              <w:t>Numeric</w:t>
            </w:r>
          </w:p>
        </w:tc>
        <w:tc>
          <w:tcPr>
            <w:tcW w:w="4758" w:type="dxa"/>
          </w:tcPr>
          <w:p w14:paraId="3D012819" w14:textId="77777777" w:rsidR="00850430" w:rsidRPr="0009688C" w:rsidRDefault="00850430" w:rsidP="00850430">
            <w:r>
              <w:t>The length of the content to follow</w:t>
            </w:r>
          </w:p>
        </w:tc>
      </w:tr>
    </w:tbl>
    <w:p w14:paraId="00152574" w14:textId="77777777" w:rsidR="00850430" w:rsidRDefault="00850430" w:rsidP="00850430"/>
    <w:p w14:paraId="464A7BD4" w14:textId="77777777" w:rsidR="00850430" w:rsidRPr="00757816" w:rsidRDefault="00850430" w:rsidP="00780FF3">
      <w:pPr>
        <w:pStyle w:val="Heading4"/>
      </w:pPr>
      <w:r>
        <w:t>Pay @ Table response header</w:t>
      </w:r>
    </w:p>
    <w:p w14:paraId="327D3FB2" w14:textId="77777777" w:rsidR="00850430" w:rsidRDefault="00850430" w:rsidP="00850430">
      <w:r>
        <w:t xml:space="preserve">The header is JSON formatted.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24"/>
        <w:gridCol w:w="2085"/>
        <w:gridCol w:w="4758"/>
      </w:tblGrid>
      <w:tr w:rsidR="00850430" w14:paraId="6755FFBA" w14:textId="77777777" w:rsidTr="00850430">
        <w:tc>
          <w:tcPr>
            <w:tcW w:w="2224" w:type="dxa"/>
          </w:tcPr>
          <w:p w14:paraId="0A016250" w14:textId="77777777" w:rsidR="00850430" w:rsidRDefault="00850430" w:rsidP="00850430">
            <w:r>
              <w:t>Field</w:t>
            </w:r>
          </w:p>
        </w:tc>
        <w:tc>
          <w:tcPr>
            <w:tcW w:w="2085" w:type="dxa"/>
          </w:tcPr>
          <w:p w14:paraId="722557F3" w14:textId="77777777" w:rsidR="00850430" w:rsidRDefault="00850430" w:rsidP="00850430">
            <w:r>
              <w:t>Format</w:t>
            </w:r>
          </w:p>
        </w:tc>
        <w:tc>
          <w:tcPr>
            <w:tcW w:w="4758" w:type="dxa"/>
          </w:tcPr>
          <w:p w14:paraId="1DABEAA8" w14:textId="77777777" w:rsidR="00850430" w:rsidRDefault="00850430" w:rsidP="00850430">
            <w:r>
              <w:t>Description</w:t>
            </w:r>
          </w:p>
        </w:tc>
      </w:tr>
      <w:tr w:rsidR="00850430" w14:paraId="65DCA2BD" w14:textId="77777777" w:rsidTr="00850430">
        <w:tc>
          <w:tcPr>
            <w:tcW w:w="2224" w:type="dxa"/>
          </w:tcPr>
          <w:p w14:paraId="69407476" w14:textId="77777777" w:rsidR="00850430" w:rsidRDefault="00850430" w:rsidP="00850430">
            <w:r>
              <w:t>Version</w:t>
            </w:r>
          </w:p>
        </w:tc>
        <w:tc>
          <w:tcPr>
            <w:tcW w:w="2085" w:type="dxa"/>
          </w:tcPr>
          <w:p w14:paraId="68C0B04D" w14:textId="77777777" w:rsidR="00850430" w:rsidRDefault="00850430" w:rsidP="00850430">
            <w:r>
              <w:t>Numeric</w:t>
            </w:r>
          </w:p>
        </w:tc>
        <w:tc>
          <w:tcPr>
            <w:tcW w:w="4758" w:type="dxa"/>
          </w:tcPr>
          <w:p w14:paraId="43386738" w14:textId="77777777" w:rsidR="00850430" w:rsidRDefault="00850430" w:rsidP="00850430">
            <w:r>
              <w:t>Pay @ Table message version. By default, 1.</w:t>
            </w:r>
          </w:p>
        </w:tc>
      </w:tr>
      <w:tr w:rsidR="00850430" w14:paraId="7CE3FD55" w14:textId="77777777" w:rsidTr="00850430">
        <w:tc>
          <w:tcPr>
            <w:tcW w:w="2224" w:type="dxa"/>
          </w:tcPr>
          <w:p w14:paraId="5C5C0CDE" w14:textId="77777777" w:rsidR="00850430" w:rsidRDefault="00850430" w:rsidP="00850430">
            <w:r>
              <w:t>Content-type</w:t>
            </w:r>
          </w:p>
        </w:tc>
        <w:tc>
          <w:tcPr>
            <w:tcW w:w="2085" w:type="dxa"/>
          </w:tcPr>
          <w:p w14:paraId="5266832E" w14:textId="77777777" w:rsidR="00850430" w:rsidRDefault="00850430" w:rsidP="00850430">
            <w:r>
              <w:t>Alphanumeric</w:t>
            </w:r>
          </w:p>
        </w:tc>
        <w:tc>
          <w:tcPr>
            <w:tcW w:w="4758" w:type="dxa"/>
          </w:tcPr>
          <w:p w14:paraId="41C35015" w14:textId="77777777" w:rsidR="00850430" w:rsidRDefault="00850430" w:rsidP="00850430">
            <w:r w:rsidRPr="0009688C">
              <w:t>application/json</w:t>
            </w:r>
          </w:p>
        </w:tc>
      </w:tr>
      <w:tr w:rsidR="00850430" w14:paraId="7FB2A05E" w14:textId="77777777" w:rsidTr="00850430">
        <w:tc>
          <w:tcPr>
            <w:tcW w:w="2224" w:type="dxa"/>
          </w:tcPr>
          <w:p w14:paraId="517A9F90" w14:textId="77777777" w:rsidR="00850430" w:rsidRDefault="00850430" w:rsidP="00850430">
            <w:r>
              <w:t>Request-type</w:t>
            </w:r>
          </w:p>
        </w:tc>
        <w:tc>
          <w:tcPr>
            <w:tcW w:w="2085" w:type="dxa"/>
          </w:tcPr>
          <w:p w14:paraId="6848308D" w14:textId="77777777" w:rsidR="00850430" w:rsidRDefault="00850430" w:rsidP="00850430">
            <w:r>
              <w:t>Alphanumeric</w:t>
            </w:r>
          </w:p>
        </w:tc>
        <w:tc>
          <w:tcPr>
            <w:tcW w:w="4758" w:type="dxa"/>
          </w:tcPr>
          <w:p w14:paraId="347B77E0" w14:textId="77777777" w:rsidR="00850430" w:rsidRDefault="00850430" w:rsidP="00850430">
            <w:r>
              <w:t>Mirrored from the request</w:t>
            </w:r>
          </w:p>
        </w:tc>
      </w:tr>
      <w:tr w:rsidR="00850430" w14:paraId="476C9AE5" w14:textId="77777777" w:rsidTr="00850430">
        <w:tc>
          <w:tcPr>
            <w:tcW w:w="2224" w:type="dxa"/>
          </w:tcPr>
          <w:p w14:paraId="02BF27BE" w14:textId="77777777" w:rsidR="00850430" w:rsidRDefault="00850430" w:rsidP="00850430">
            <w:r>
              <w:t>Request-method</w:t>
            </w:r>
          </w:p>
        </w:tc>
        <w:tc>
          <w:tcPr>
            <w:tcW w:w="2085" w:type="dxa"/>
          </w:tcPr>
          <w:p w14:paraId="7A646595" w14:textId="77777777" w:rsidR="00850430" w:rsidRDefault="00850430" w:rsidP="00850430">
            <w:r>
              <w:t>Alphanumeric</w:t>
            </w:r>
          </w:p>
        </w:tc>
        <w:tc>
          <w:tcPr>
            <w:tcW w:w="4758" w:type="dxa"/>
          </w:tcPr>
          <w:p w14:paraId="789A02DC" w14:textId="77777777" w:rsidR="00850430" w:rsidRDefault="00850430" w:rsidP="00850430">
            <w:r>
              <w:t>Mirrored from the request</w:t>
            </w:r>
          </w:p>
        </w:tc>
      </w:tr>
      <w:tr w:rsidR="00850430" w14:paraId="7C441EA2" w14:textId="77777777" w:rsidTr="00850430">
        <w:tc>
          <w:tcPr>
            <w:tcW w:w="2224" w:type="dxa"/>
          </w:tcPr>
          <w:p w14:paraId="2C7F2F77" w14:textId="77777777" w:rsidR="00850430" w:rsidRDefault="00850430" w:rsidP="00850430">
            <w:r>
              <w:t>Response-code</w:t>
            </w:r>
          </w:p>
        </w:tc>
        <w:tc>
          <w:tcPr>
            <w:tcW w:w="2085" w:type="dxa"/>
          </w:tcPr>
          <w:p w14:paraId="264CADC4" w14:textId="77777777" w:rsidR="00850430" w:rsidRDefault="00850430" w:rsidP="00850430">
            <w:r>
              <w:t>Numeric</w:t>
            </w:r>
          </w:p>
        </w:tc>
        <w:tc>
          <w:tcPr>
            <w:tcW w:w="4758" w:type="dxa"/>
          </w:tcPr>
          <w:p w14:paraId="66B30142" w14:textId="77777777" w:rsidR="00850430" w:rsidRDefault="00850430" w:rsidP="00850430">
            <w:r>
              <w:t>One of the HTTP response codes. 200, 201, 204, 400, 401, 403, 404, 500.</w:t>
            </w:r>
          </w:p>
        </w:tc>
      </w:tr>
      <w:tr w:rsidR="00850430" w14:paraId="15A99C0A" w14:textId="77777777" w:rsidTr="00850430">
        <w:tc>
          <w:tcPr>
            <w:tcW w:w="2224" w:type="dxa"/>
          </w:tcPr>
          <w:p w14:paraId="5C582F00" w14:textId="77777777" w:rsidR="00850430" w:rsidRDefault="00850430" w:rsidP="00850430">
            <w:r>
              <w:t>Response-text</w:t>
            </w:r>
          </w:p>
        </w:tc>
        <w:tc>
          <w:tcPr>
            <w:tcW w:w="2085" w:type="dxa"/>
          </w:tcPr>
          <w:p w14:paraId="3E100078" w14:textId="77777777" w:rsidR="00850430" w:rsidRDefault="00850430" w:rsidP="00850430">
            <w:r>
              <w:t>Alphanumeric</w:t>
            </w:r>
          </w:p>
        </w:tc>
        <w:tc>
          <w:tcPr>
            <w:tcW w:w="4758" w:type="dxa"/>
          </w:tcPr>
          <w:p w14:paraId="06EEE3E6" w14:textId="77777777" w:rsidR="00850430" w:rsidRDefault="00850430" w:rsidP="00850430">
            <w:r>
              <w:t>One of the HTTP response codes texts</w:t>
            </w:r>
          </w:p>
        </w:tc>
      </w:tr>
      <w:tr w:rsidR="00850430" w14:paraId="02BF81B7" w14:textId="77777777" w:rsidTr="00850430">
        <w:tc>
          <w:tcPr>
            <w:tcW w:w="2224" w:type="dxa"/>
          </w:tcPr>
          <w:p w14:paraId="26D3E8ED" w14:textId="77777777" w:rsidR="00850430" w:rsidRDefault="00850430" w:rsidP="00850430">
            <w:r>
              <w:t>Content-length</w:t>
            </w:r>
          </w:p>
        </w:tc>
        <w:tc>
          <w:tcPr>
            <w:tcW w:w="2085" w:type="dxa"/>
          </w:tcPr>
          <w:p w14:paraId="2A9B95E7" w14:textId="77777777" w:rsidR="00850430" w:rsidRDefault="00850430" w:rsidP="00850430">
            <w:r>
              <w:t>Numeric</w:t>
            </w:r>
          </w:p>
        </w:tc>
        <w:tc>
          <w:tcPr>
            <w:tcW w:w="4758" w:type="dxa"/>
          </w:tcPr>
          <w:p w14:paraId="2DD29589" w14:textId="77777777" w:rsidR="00850430" w:rsidRPr="0009688C" w:rsidRDefault="00850430" w:rsidP="00850430">
            <w:r>
              <w:t>The length of the content to follow</w:t>
            </w:r>
          </w:p>
        </w:tc>
      </w:tr>
    </w:tbl>
    <w:p w14:paraId="07DFEDE6" w14:textId="77777777" w:rsidR="00850430" w:rsidRDefault="00850430" w:rsidP="00850430"/>
    <w:p w14:paraId="34B64EAC" w14:textId="77777777" w:rsidR="00850430" w:rsidRDefault="00850430" w:rsidP="00850430">
      <w:r>
        <w:br w:type="page"/>
      </w:r>
    </w:p>
    <w:p w14:paraId="50F4FD35" w14:textId="77777777" w:rsidR="00850430" w:rsidRDefault="00850430" w:rsidP="00780FF3">
      <w:pPr>
        <w:pStyle w:val="Heading4"/>
      </w:pPr>
      <w:r>
        <w:lastRenderedPageBreak/>
        <w:t>Sample</w:t>
      </w:r>
    </w:p>
    <w:p w14:paraId="61A2B7F3" w14:textId="77777777" w:rsidR="00850430" w:rsidRDefault="00850430" w:rsidP="00850430">
      <w:r>
        <w:t>Get Tables method</w:t>
      </w:r>
    </w:p>
    <w:p w14:paraId="3A77D7C5" w14:textId="77777777" w:rsidR="00850430" w:rsidRDefault="00850430" w:rsidP="00850430">
      <w:r>
        <w:t xml:space="preserve">Request </w:t>
      </w:r>
      <w:r w:rsidRPr="00733BE4">
        <w:rPr>
          <w:color w:val="2E74B5" w:themeColor="accent1" w:themeShade="BF"/>
        </w:rPr>
        <w:t>[HeaderLength]</w:t>
      </w:r>
      <w:r w:rsidRPr="00733BE4">
        <w:rPr>
          <w:color w:val="538135" w:themeColor="accent6" w:themeShade="BF"/>
        </w:rPr>
        <w:t>[Header]</w:t>
      </w:r>
      <w:r w:rsidRPr="00733BE4">
        <w:rPr>
          <w:color w:val="C45911" w:themeColor="accent2" w:themeShade="BF"/>
        </w:rPr>
        <w:t>[Content]</w:t>
      </w:r>
    </w:p>
    <w:p w14:paraId="229D6906" w14:textId="77777777" w:rsidR="00850430" w:rsidRDefault="00850430" w:rsidP="00850430">
      <w:r>
        <w:t>A length of 137, followed by the request header. There is no content so that field is not included.</w:t>
      </w:r>
    </w:p>
    <w:p w14:paraId="0BD2D776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</w:rPr>
      </w:pPr>
      <w:r w:rsidRPr="00733BE4">
        <w:rPr>
          <w:rFonts w:ascii="Courier New" w:hAnsi="Courier New" w:cs="Courier New"/>
          <w:color w:val="2E74B5" w:themeColor="accent1" w:themeShade="BF"/>
          <w:sz w:val="20"/>
          <w:szCs w:val="20"/>
        </w:rPr>
        <w:t>000137</w:t>
      </w:r>
    </w:p>
    <w:p w14:paraId="32A079E6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{ </w:t>
      </w:r>
    </w:p>
    <w:p w14:paraId="51713097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ab/>
        <w:t xml:space="preserve">"Version": 1, </w:t>
      </w:r>
    </w:p>
    <w:p w14:paraId="7E61E7FE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ab/>
        <w:t>"Content</w:t>
      </w: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T</w:t>
      </w: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>ype": "application/json",</w:t>
      </w:r>
    </w:p>
    <w:p w14:paraId="0D0E04FF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ab/>
        <w:t>"Request</w:t>
      </w: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T</w:t>
      </w: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>ype": "GET",</w:t>
      </w:r>
    </w:p>
    <w:p w14:paraId="6DE258B7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ab/>
        <w:t>"Request</w:t>
      </w: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M</w:t>
      </w: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>ethod": "Tables",</w:t>
      </w:r>
    </w:p>
    <w:p w14:paraId="1F725985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ab/>
        <w:t>"Content</w:t>
      </w: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L</w:t>
      </w: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>ength": 0</w:t>
      </w:r>
    </w:p>
    <w:p w14:paraId="00E112AB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>}</w:t>
      </w:r>
    </w:p>
    <w:p w14:paraId="5595EB4F" w14:textId="77777777" w:rsidR="00850430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3711096" w14:textId="77777777" w:rsidR="00850430" w:rsidRDefault="00850430" w:rsidP="00850430">
      <w:r>
        <w:t xml:space="preserve">Response </w:t>
      </w:r>
      <w:r w:rsidRPr="00733BE4">
        <w:rPr>
          <w:color w:val="2E74B5" w:themeColor="accent1" w:themeShade="BF"/>
        </w:rPr>
        <w:t>[HeaderLength]</w:t>
      </w:r>
      <w:r w:rsidRPr="00733BE4">
        <w:rPr>
          <w:color w:val="538135" w:themeColor="accent6" w:themeShade="BF"/>
        </w:rPr>
        <w:t>[Header]</w:t>
      </w:r>
      <w:r w:rsidRPr="00733BE4">
        <w:rPr>
          <w:color w:val="C45911" w:themeColor="accent2" w:themeShade="BF"/>
        </w:rPr>
        <w:t>[Content]</w:t>
      </w:r>
    </w:p>
    <w:p w14:paraId="53963C75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3BE4">
        <w:rPr>
          <w:rFonts w:ascii="Courier New" w:hAnsi="Courier New" w:cs="Courier New"/>
          <w:color w:val="2E74B5" w:themeColor="accent1" w:themeShade="BF"/>
          <w:sz w:val="20"/>
          <w:szCs w:val="20"/>
        </w:rPr>
        <w:t>000188</w:t>
      </w:r>
    </w:p>
    <w:p w14:paraId="459A38FC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{ </w:t>
      </w:r>
    </w:p>
    <w:p w14:paraId="4888E547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ab/>
        <w:t xml:space="preserve">"Version": 1, </w:t>
      </w:r>
    </w:p>
    <w:p w14:paraId="46D0A471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ab/>
        <w:t>"Content</w:t>
      </w: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T</w:t>
      </w: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>ype": "application/json",</w:t>
      </w:r>
    </w:p>
    <w:p w14:paraId="4D41601C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ab/>
        <w:t>"Request</w:t>
      </w: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T</w:t>
      </w: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>ype": "GET",</w:t>
      </w:r>
    </w:p>
    <w:p w14:paraId="601102F0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ab/>
        <w:t>"Request</w:t>
      </w: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M</w:t>
      </w: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>ethod": "Tables",</w:t>
      </w:r>
    </w:p>
    <w:p w14:paraId="07AA9931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ab/>
        <w:t>"Response</w:t>
      </w: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C</w:t>
      </w: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>ode": 200,</w:t>
      </w:r>
    </w:p>
    <w:p w14:paraId="36C3A4C6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ab/>
        <w:t>"Response</w:t>
      </w: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T</w:t>
      </w: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>ext": "OK",</w:t>
      </w:r>
    </w:p>
    <w:p w14:paraId="0A950DB5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ab/>
        <w:t>"Content</w:t>
      </w: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L</w:t>
      </w: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>ength": 0</w:t>
      </w:r>
    </w:p>
    <w:p w14:paraId="133BA110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733BE4">
        <w:rPr>
          <w:rFonts w:ascii="Courier New" w:hAnsi="Courier New" w:cs="Courier New"/>
          <w:color w:val="538135" w:themeColor="accent6" w:themeShade="BF"/>
          <w:sz w:val="20"/>
          <w:szCs w:val="20"/>
        </w:rPr>
        <w:t>}</w:t>
      </w:r>
    </w:p>
    <w:p w14:paraId="719EA126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C738C6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{ </w:t>
      </w:r>
    </w:p>
    <w:p w14:paraId="6D9933CD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C738C6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"Tables": [{ </w:t>
      </w:r>
    </w:p>
    <w:p w14:paraId="29652933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C738C6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"Id": "50", </w:t>
      </w:r>
    </w:p>
    <w:p w14:paraId="28EA4865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C738C6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"DisplayName": "TABLE 1", </w:t>
      </w:r>
    </w:p>
    <w:p w14:paraId="3EE80D61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C738C6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"DisplayNumber": 1 </w:t>
      </w:r>
    </w:p>
    <w:p w14:paraId="67560F0A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C738C6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}, </w:t>
      </w:r>
    </w:p>
    <w:p w14:paraId="6B8BD370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C738C6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{ </w:t>
      </w:r>
    </w:p>
    <w:p w14:paraId="6E3B6399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C738C6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"Id": "51", </w:t>
      </w:r>
    </w:p>
    <w:p w14:paraId="7768E4C8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C738C6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"DisplayName": "TABLE 2", </w:t>
      </w:r>
    </w:p>
    <w:p w14:paraId="0E1DC4C5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C738C6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"DisplayNumber": 2 </w:t>
      </w:r>
    </w:p>
    <w:p w14:paraId="271273A3" w14:textId="77777777" w:rsidR="00850430" w:rsidRPr="00C738C6" w:rsidRDefault="00850430" w:rsidP="0085043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C738C6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} </w:t>
      </w:r>
    </w:p>
    <w:p w14:paraId="09EB054A" w14:textId="77777777" w:rsidR="00850430" w:rsidRPr="00733BE4" w:rsidRDefault="00850430" w:rsidP="00850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733BE4">
        <w:rPr>
          <w:rFonts w:ascii="Courier New" w:hAnsi="Courier New" w:cs="Courier New"/>
          <w:color w:val="C45911" w:themeColor="accent2" w:themeShade="BF"/>
          <w:sz w:val="20"/>
          <w:szCs w:val="20"/>
        </w:rPr>
        <w:t>}</w:t>
      </w:r>
    </w:p>
    <w:p w14:paraId="3D4C1911" w14:textId="2B6A697C" w:rsidR="00850430" w:rsidRDefault="00850430" w:rsidP="00780FF3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2C5D7864" w14:textId="77777777" w:rsidR="00850430" w:rsidRDefault="00850430" w:rsidP="00780FF3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5FD9B9BB" w14:textId="77777777" w:rsidR="003A2FC2" w:rsidRDefault="003A2FC2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46C60986" w14:textId="66AFF590" w:rsidR="00493EBB" w:rsidRDefault="00850430" w:rsidP="00780FF3">
      <w:pPr>
        <w:pStyle w:val="Heading3"/>
        <w:numPr>
          <w:ilvl w:val="0"/>
          <w:numId w:val="8"/>
        </w:num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lastRenderedPageBreak/>
        <w:t>TCP/IP Interface</w:t>
      </w:r>
    </w:p>
    <w:p w14:paraId="4895DA91" w14:textId="7DA2F05D" w:rsidR="00850430" w:rsidRDefault="0085043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4F3008CB" w14:textId="4D41E91F" w:rsidR="00850430" w:rsidRDefault="00850430" w:rsidP="00850430">
      <w:r>
        <w:t>TCP/IP Interface</w:t>
      </w:r>
      <w:r w:rsidR="00E17C3A">
        <w:t xml:space="preserve"> </w:t>
      </w:r>
    </w:p>
    <w:p w14:paraId="00CE3C93" w14:textId="3ACADC01" w:rsidR="00850430" w:rsidRDefault="00850430" w:rsidP="00780FF3">
      <w:pPr>
        <w:pStyle w:val="Heading4"/>
      </w:pPr>
      <w:r>
        <w:t>POS to EFT-Client command</w:t>
      </w:r>
    </w:p>
    <w:p w14:paraId="1366E1B7" w14:textId="53A3496D" w:rsidR="00291E79" w:rsidRDefault="00291E79" w:rsidP="00780FF3">
      <w:pPr>
        <w:pStyle w:val="ListParagraph"/>
        <w:numPr>
          <w:ilvl w:val="0"/>
          <w:numId w:val="10"/>
        </w:numPr>
      </w:pPr>
      <w:r>
        <w:t xml:space="preserve">Construct a </w:t>
      </w:r>
      <w:r w:rsidRPr="00291E79">
        <w:t>EFTPayAtTableRequest</w:t>
      </w:r>
      <w:r>
        <w:t xml:space="preserve"> object specifying the </w:t>
      </w:r>
      <w:r w:rsidR="005E0851">
        <w:t>Response H</w:t>
      </w:r>
      <w:r>
        <w:t xml:space="preserve">eader and </w:t>
      </w:r>
      <w:r w:rsidR="005E0851">
        <w:t>C</w:t>
      </w:r>
      <w:r>
        <w:t>ontent in JSON format as defined in the table below.</w:t>
      </w:r>
    </w:p>
    <w:p w14:paraId="253180C5" w14:textId="05318BA3" w:rsidR="00291E79" w:rsidRPr="00291E79" w:rsidRDefault="005E0851" w:rsidP="00780FF3">
      <w:pPr>
        <w:pStyle w:val="ListParagraph"/>
        <w:numPr>
          <w:ilvl w:val="0"/>
          <w:numId w:val="10"/>
        </w:numPr>
      </w:pPr>
      <w:r>
        <w:t xml:space="preserve">Call </w:t>
      </w:r>
      <w:r w:rsidRPr="005E0851">
        <w:t>WriteRequestAsync</w:t>
      </w:r>
      <w:r>
        <w:t xml:space="preserve"> supplying the EFTPayAtTableRequest as the parameter.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138"/>
        <w:gridCol w:w="1096"/>
        <w:gridCol w:w="1467"/>
        <w:gridCol w:w="4251"/>
      </w:tblGrid>
      <w:tr w:rsidR="00850430" w14:paraId="5717CA7F" w14:textId="77777777" w:rsidTr="00850430">
        <w:tc>
          <w:tcPr>
            <w:tcW w:w="1034" w:type="dxa"/>
          </w:tcPr>
          <w:p w14:paraId="02F68B4E" w14:textId="77777777" w:rsidR="00850430" w:rsidRDefault="00850430" w:rsidP="00850430">
            <w:r>
              <w:t>#</w:t>
            </w:r>
          </w:p>
        </w:tc>
        <w:tc>
          <w:tcPr>
            <w:tcW w:w="1138" w:type="dxa"/>
          </w:tcPr>
          <w:p w14:paraId="474ACFC8" w14:textId="77777777" w:rsidR="00850430" w:rsidRDefault="00850430" w:rsidP="00850430">
            <w:r>
              <w:t>Field</w:t>
            </w:r>
          </w:p>
        </w:tc>
        <w:tc>
          <w:tcPr>
            <w:tcW w:w="1096" w:type="dxa"/>
          </w:tcPr>
          <w:p w14:paraId="1C120396" w14:textId="77777777" w:rsidR="00850430" w:rsidRDefault="00850430" w:rsidP="00850430">
            <w:r>
              <w:t>Length</w:t>
            </w:r>
          </w:p>
        </w:tc>
        <w:tc>
          <w:tcPr>
            <w:tcW w:w="1467" w:type="dxa"/>
          </w:tcPr>
          <w:p w14:paraId="7A204723" w14:textId="77777777" w:rsidR="00850430" w:rsidRDefault="00850430" w:rsidP="00850430">
            <w:r>
              <w:t>Format</w:t>
            </w:r>
          </w:p>
        </w:tc>
        <w:tc>
          <w:tcPr>
            <w:tcW w:w="4251" w:type="dxa"/>
          </w:tcPr>
          <w:p w14:paraId="43560C04" w14:textId="77777777" w:rsidR="00850430" w:rsidRDefault="00850430" w:rsidP="00850430">
            <w:r>
              <w:t>Description</w:t>
            </w:r>
          </w:p>
        </w:tc>
      </w:tr>
      <w:tr w:rsidR="00850430" w14:paraId="365A2CAF" w14:textId="77777777" w:rsidTr="00850430">
        <w:tc>
          <w:tcPr>
            <w:tcW w:w="1034" w:type="dxa"/>
          </w:tcPr>
          <w:p w14:paraId="46C04A32" w14:textId="77777777" w:rsidR="00850430" w:rsidRDefault="00850430" w:rsidP="00850430">
            <w:r>
              <w:t>1</w:t>
            </w:r>
          </w:p>
        </w:tc>
        <w:tc>
          <w:tcPr>
            <w:tcW w:w="1138" w:type="dxa"/>
          </w:tcPr>
          <w:p w14:paraId="59EB34C2" w14:textId="77777777" w:rsidR="00850430" w:rsidRDefault="00850430" w:rsidP="00850430">
            <w:r>
              <w:t>Start flag</w:t>
            </w:r>
          </w:p>
        </w:tc>
        <w:tc>
          <w:tcPr>
            <w:tcW w:w="1096" w:type="dxa"/>
          </w:tcPr>
          <w:p w14:paraId="2F53D317" w14:textId="77777777" w:rsidR="00850430" w:rsidRDefault="00850430" w:rsidP="00850430">
            <w:r>
              <w:t>1</w:t>
            </w:r>
          </w:p>
        </w:tc>
        <w:tc>
          <w:tcPr>
            <w:tcW w:w="1467" w:type="dxa"/>
          </w:tcPr>
          <w:p w14:paraId="3DD5E050" w14:textId="77777777" w:rsidR="00850430" w:rsidRDefault="00850430" w:rsidP="00850430">
            <w:r>
              <w:t>Alphanumeric</w:t>
            </w:r>
          </w:p>
        </w:tc>
        <w:tc>
          <w:tcPr>
            <w:tcW w:w="4251" w:type="dxa"/>
          </w:tcPr>
          <w:p w14:paraId="510B376D" w14:textId="77777777" w:rsidR="00850430" w:rsidRDefault="00850430" w:rsidP="00850430">
            <w:r>
              <w:t>Content header. Default to ‘#’</w:t>
            </w:r>
          </w:p>
        </w:tc>
      </w:tr>
      <w:tr w:rsidR="00850430" w14:paraId="75BD91AF" w14:textId="77777777" w:rsidTr="00850430">
        <w:tc>
          <w:tcPr>
            <w:tcW w:w="1034" w:type="dxa"/>
          </w:tcPr>
          <w:p w14:paraId="3C71187B" w14:textId="77777777" w:rsidR="00850430" w:rsidRDefault="00850430" w:rsidP="00850430">
            <w:r>
              <w:t>2</w:t>
            </w:r>
          </w:p>
        </w:tc>
        <w:tc>
          <w:tcPr>
            <w:tcW w:w="1138" w:type="dxa"/>
          </w:tcPr>
          <w:p w14:paraId="59C4F788" w14:textId="77777777" w:rsidR="00850430" w:rsidRDefault="00850430" w:rsidP="00850430">
            <w:r>
              <w:t>Command code</w:t>
            </w:r>
          </w:p>
        </w:tc>
        <w:tc>
          <w:tcPr>
            <w:tcW w:w="1096" w:type="dxa"/>
          </w:tcPr>
          <w:p w14:paraId="7458F5DE" w14:textId="77777777" w:rsidR="00850430" w:rsidRDefault="00850430" w:rsidP="00850430">
            <w:r>
              <w:t>1</w:t>
            </w:r>
          </w:p>
        </w:tc>
        <w:tc>
          <w:tcPr>
            <w:tcW w:w="1467" w:type="dxa"/>
          </w:tcPr>
          <w:p w14:paraId="13DD4135" w14:textId="77777777" w:rsidR="00850430" w:rsidRDefault="00850430" w:rsidP="00850430">
            <w:r>
              <w:t>Alphanumeric</w:t>
            </w:r>
          </w:p>
        </w:tc>
        <w:tc>
          <w:tcPr>
            <w:tcW w:w="4251" w:type="dxa"/>
          </w:tcPr>
          <w:p w14:paraId="2A1B55F6" w14:textId="77777777" w:rsidR="00850430" w:rsidRDefault="00850430" w:rsidP="00850430">
            <w:r>
              <w:t>Generic POS command type. Default to ‘X’</w:t>
            </w:r>
          </w:p>
        </w:tc>
      </w:tr>
      <w:tr w:rsidR="00850430" w14:paraId="391E7F5A" w14:textId="77777777" w:rsidTr="00850430">
        <w:tc>
          <w:tcPr>
            <w:tcW w:w="1034" w:type="dxa"/>
          </w:tcPr>
          <w:p w14:paraId="048AE62E" w14:textId="77777777" w:rsidR="00850430" w:rsidRDefault="00850430" w:rsidP="00850430">
            <w:r>
              <w:t>3</w:t>
            </w:r>
          </w:p>
        </w:tc>
        <w:tc>
          <w:tcPr>
            <w:tcW w:w="1138" w:type="dxa"/>
          </w:tcPr>
          <w:p w14:paraId="5FAD3313" w14:textId="77777777" w:rsidR="00850430" w:rsidRDefault="00850430" w:rsidP="00850430">
            <w:r>
              <w:t>Sub code</w:t>
            </w:r>
          </w:p>
        </w:tc>
        <w:tc>
          <w:tcPr>
            <w:tcW w:w="1096" w:type="dxa"/>
          </w:tcPr>
          <w:p w14:paraId="128D3ADE" w14:textId="77777777" w:rsidR="00850430" w:rsidRDefault="00850430" w:rsidP="00850430">
            <w:r>
              <w:t>1</w:t>
            </w:r>
          </w:p>
        </w:tc>
        <w:tc>
          <w:tcPr>
            <w:tcW w:w="1467" w:type="dxa"/>
          </w:tcPr>
          <w:p w14:paraId="4F181DC1" w14:textId="77777777" w:rsidR="00850430" w:rsidRDefault="00850430" w:rsidP="00850430">
            <w:r>
              <w:t>Alphanumeric</w:t>
            </w:r>
          </w:p>
        </w:tc>
        <w:tc>
          <w:tcPr>
            <w:tcW w:w="4251" w:type="dxa"/>
          </w:tcPr>
          <w:p w14:paraId="6B3A5D69" w14:textId="77777777" w:rsidR="00850430" w:rsidRDefault="00850430" w:rsidP="00850430">
            <w:r>
              <w:t>Pay @ Table command type. Default to ‘@’</w:t>
            </w:r>
          </w:p>
        </w:tc>
      </w:tr>
      <w:tr w:rsidR="00850430" w14:paraId="7F93FE60" w14:textId="77777777" w:rsidTr="00850430">
        <w:tc>
          <w:tcPr>
            <w:tcW w:w="1034" w:type="dxa"/>
          </w:tcPr>
          <w:p w14:paraId="6208836C" w14:textId="77777777" w:rsidR="00850430" w:rsidRDefault="00850430" w:rsidP="00850430">
            <w:r>
              <w:t>4</w:t>
            </w:r>
          </w:p>
        </w:tc>
        <w:tc>
          <w:tcPr>
            <w:tcW w:w="1138" w:type="dxa"/>
          </w:tcPr>
          <w:p w14:paraId="7BA6BD5E" w14:textId="77777777" w:rsidR="00850430" w:rsidRDefault="00850430" w:rsidP="00850430">
            <w:r>
              <w:t>Header length</w:t>
            </w:r>
          </w:p>
        </w:tc>
        <w:tc>
          <w:tcPr>
            <w:tcW w:w="1096" w:type="dxa"/>
          </w:tcPr>
          <w:p w14:paraId="46BBB802" w14:textId="77777777" w:rsidR="00850430" w:rsidRDefault="00850430" w:rsidP="00850430">
            <w:r>
              <w:t>6</w:t>
            </w:r>
          </w:p>
        </w:tc>
        <w:tc>
          <w:tcPr>
            <w:tcW w:w="1467" w:type="dxa"/>
          </w:tcPr>
          <w:p w14:paraId="2A8EFE1E" w14:textId="77777777" w:rsidR="00850430" w:rsidRDefault="00850430" w:rsidP="00850430">
            <w:r>
              <w:t>Numeric. Right aligned, zero padded.</w:t>
            </w:r>
          </w:p>
        </w:tc>
        <w:tc>
          <w:tcPr>
            <w:tcW w:w="4251" w:type="dxa"/>
          </w:tcPr>
          <w:p w14:paraId="4AB79320" w14:textId="77777777" w:rsidR="00850430" w:rsidRDefault="00850430" w:rsidP="00850430">
            <w:r>
              <w:t xml:space="preserve">The length of the Pay @ Table header to follow. </w:t>
            </w:r>
          </w:p>
        </w:tc>
      </w:tr>
      <w:tr w:rsidR="00850430" w14:paraId="54D61B88" w14:textId="77777777" w:rsidTr="00850430">
        <w:tc>
          <w:tcPr>
            <w:tcW w:w="1034" w:type="dxa"/>
          </w:tcPr>
          <w:p w14:paraId="6B929B37" w14:textId="77777777" w:rsidR="00850430" w:rsidRDefault="00850430" w:rsidP="00850430">
            <w:r>
              <w:t>5</w:t>
            </w:r>
          </w:p>
        </w:tc>
        <w:tc>
          <w:tcPr>
            <w:tcW w:w="1138" w:type="dxa"/>
          </w:tcPr>
          <w:p w14:paraId="72596E03" w14:textId="77777777" w:rsidR="00850430" w:rsidRDefault="00850430" w:rsidP="00850430">
            <w:r>
              <w:t>Response Header</w:t>
            </w:r>
          </w:p>
        </w:tc>
        <w:tc>
          <w:tcPr>
            <w:tcW w:w="1096" w:type="dxa"/>
          </w:tcPr>
          <w:p w14:paraId="6BDE4B9E" w14:textId="77777777" w:rsidR="00850430" w:rsidRDefault="00850430" w:rsidP="00850430">
            <w:r>
              <w:t>*</w:t>
            </w:r>
          </w:p>
        </w:tc>
        <w:tc>
          <w:tcPr>
            <w:tcW w:w="1467" w:type="dxa"/>
          </w:tcPr>
          <w:p w14:paraId="4A07E735" w14:textId="77777777" w:rsidR="00850430" w:rsidRDefault="00850430" w:rsidP="00850430">
            <w:r>
              <w:t>Alphanumeric</w:t>
            </w:r>
          </w:p>
        </w:tc>
        <w:tc>
          <w:tcPr>
            <w:tcW w:w="4251" w:type="dxa"/>
          </w:tcPr>
          <w:p w14:paraId="2C3DAB01" w14:textId="77777777" w:rsidR="00850430" w:rsidRDefault="00850430" w:rsidP="00850430">
            <w:r>
              <w:t>JSON formatted header. To find the length of the content, check Content-length in the header.</w:t>
            </w:r>
          </w:p>
        </w:tc>
      </w:tr>
      <w:tr w:rsidR="00850430" w14:paraId="05218CC2" w14:textId="77777777" w:rsidTr="00850430">
        <w:tc>
          <w:tcPr>
            <w:tcW w:w="1034" w:type="dxa"/>
          </w:tcPr>
          <w:p w14:paraId="34EB05E7" w14:textId="77777777" w:rsidR="00850430" w:rsidRDefault="00850430" w:rsidP="00850430">
            <w:r>
              <w:t>6</w:t>
            </w:r>
          </w:p>
        </w:tc>
        <w:tc>
          <w:tcPr>
            <w:tcW w:w="1138" w:type="dxa"/>
          </w:tcPr>
          <w:p w14:paraId="374E2C0F" w14:textId="77777777" w:rsidR="00850430" w:rsidRDefault="00850430" w:rsidP="00850430">
            <w:r>
              <w:t>Content</w:t>
            </w:r>
          </w:p>
        </w:tc>
        <w:tc>
          <w:tcPr>
            <w:tcW w:w="1096" w:type="dxa"/>
          </w:tcPr>
          <w:p w14:paraId="4CFD1DAE" w14:textId="77777777" w:rsidR="00850430" w:rsidRDefault="00850430" w:rsidP="00850430">
            <w:r>
              <w:t>*</w:t>
            </w:r>
          </w:p>
        </w:tc>
        <w:tc>
          <w:tcPr>
            <w:tcW w:w="1467" w:type="dxa"/>
          </w:tcPr>
          <w:p w14:paraId="25687B12" w14:textId="77777777" w:rsidR="00850430" w:rsidRDefault="00850430" w:rsidP="00850430">
            <w:r>
              <w:t>Alphanumeric</w:t>
            </w:r>
          </w:p>
        </w:tc>
        <w:tc>
          <w:tcPr>
            <w:tcW w:w="4251" w:type="dxa"/>
          </w:tcPr>
          <w:p w14:paraId="344639BB" w14:textId="77777777" w:rsidR="00850430" w:rsidRDefault="00850430" w:rsidP="00850430">
            <w:r>
              <w:t>JSON formatted Pay @ Table response content</w:t>
            </w:r>
          </w:p>
        </w:tc>
      </w:tr>
    </w:tbl>
    <w:p w14:paraId="7321AF70" w14:textId="77777777" w:rsidR="00850430" w:rsidRDefault="00850430" w:rsidP="00850430"/>
    <w:p w14:paraId="6E544808" w14:textId="34BD5934" w:rsidR="00850430" w:rsidRDefault="00850430" w:rsidP="00780FF3">
      <w:pPr>
        <w:pStyle w:val="Heading4"/>
      </w:pPr>
      <w:r>
        <w:t>EFT-Client to POS command</w:t>
      </w:r>
    </w:p>
    <w:p w14:paraId="5F140019" w14:textId="5F3C1471" w:rsidR="005E0851" w:rsidRDefault="005E0851" w:rsidP="00780FF3">
      <w:pPr>
        <w:pStyle w:val="ListParagraph"/>
        <w:numPr>
          <w:ilvl w:val="0"/>
          <w:numId w:val="11"/>
        </w:numPr>
      </w:pPr>
      <w:r>
        <w:t xml:space="preserve">Call </w:t>
      </w:r>
      <w:r w:rsidRPr="005E0851">
        <w:t>ReadResponseAsync</w:t>
      </w:r>
      <w:r>
        <w:t>.</w:t>
      </w:r>
    </w:p>
    <w:p w14:paraId="1EE9204D" w14:textId="7CCCB4C6" w:rsidR="005E0851" w:rsidRPr="005E0851" w:rsidRDefault="005E0851" w:rsidP="00780FF3">
      <w:pPr>
        <w:pStyle w:val="ListParagraph"/>
        <w:numPr>
          <w:ilvl w:val="0"/>
          <w:numId w:val="11"/>
        </w:numPr>
      </w:pPr>
      <w:r>
        <w:t xml:space="preserve">Await a returned object type of </w:t>
      </w:r>
      <w:r w:rsidRPr="005E0851">
        <w:t>EFTPayAtTableResponse</w:t>
      </w:r>
      <w:r>
        <w:t xml:space="preserve"> to access the Request Header and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138"/>
        <w:gridCol w:w="1096"/>
        <w:gridCol w:w="1467"/>
        <w:gridCol w:w="4251"/>
      </w:tblGrid>
      <w:tr w:rsidR="00850430" w14:paraId="191FB5C4" w14:textId="77777777" w:rsidTr="00850430">
        <w:tc>
          <w:tcPr>
            <w:tcW w:w="1034" w:type="dxa"/>
          </w:tcPr>
          <w:p w14:paraId="325C4DEC" w14:textId="77777777" w:rsidR="00850430" w:rsidRDefault="00850430" w:rsidP="00850430">
            <w:r>
              <w:t>#</w:t>
            </w:r>
          </w:p>
        </w:tc>
        <w:tc>
          <w:tcPr>
            <w:tcW w:w="1138" w:type="dxa"/>
          </w:tcPr>
          <w:p w14:paraId="1A2629AF" w14:textId="77777777" w:rsidR="00850430" w:rsidRDefault="00850430" w:rsidP="00850430">
            <w:r>
              <w:t>Field</w:t>
            </w:r>
          </w:p>
        </w:tc>
        <w:tc>
          <w:tcPr>
            <w:tcW w:w="1096" w:type="dxa"/>
          </w:tcPr>
          <w:p w14:paraId="4519D4F9" w14:textId="77777777" w:rsidR="00850430" w:rsidRDefault="00850430" w:rsidP="00850430">
            <w:r>
              <w:t>Length</w:t>
            </w:r>
          </w:p>
        </w:tc>
        <w:tc>
          <w:tcPr>
            <w:tcW w:w="1467" w:type="dxa"/>
          </w:tcPr>
          <w:p w14:paraId="0B0C295B" w14:textId="77777777" w:rsidR="00850430" w:rsidRDefault="00850430" w:rsidP="00850430">
            <w:r>
              <w:t>Format</w:t>
            </w:r>
          </w:p>
        </w:tc>
        <w:tc>
          <w:tcPr>
            <w:tcW w:w="4251" w:type="dxa"/>
          </w:tcPr>
          <w:p w14:paraId="6C9B33D0" w14:textId="77777777" w:rsidR="00850430" w:rsidRDefault="00850430" w:rsidP="00850430">
            <w:r>
              <w:t>Description</w:t>
            </w:r>
          </w:p>
        </w:tc>
      </w:tr>
      <w:tr w:rsidR="00850430" w14:paraId="7B3BA6E0" w14:textId="77777777" w:rsidTr="00850430">
        <w:tc>
          <w:tcPr>
            <w:tcW w:w="1034" w:type="dxa"/>
          </w:tcPr>
          <w:p w14:paraId="708CD5C6" w14:textId="77777777" w:rsidR="00850430" w:rsidRDefault="00850430" w:rsidP="00850430">
            <w:r>
              <w:t>1</w:t>
            </w:r>
          </w:p>
        </w:tc>
        <w:tc>
          <w:tcPr>
            <w:tcW w:w="1138" w:type="dxa"/>
          </w:tcPr>
          <w:p w14:paraId="65F20842" w14:textId="77777777" w:rsidR="00850430" w:rsidRDefault="00850430" w:rsidP="00850430">
            <w:r>
              <w:t>Start flag</w:t>
            </w:r>
          </w:p>
        </w:tc>
        <w:tc>
          <w:tcPr>
            <w:tcW w:w="1096" w:type="dxa"/>
          </w:tcPr>
          <w:p w14:paraId="1133CB95" w14:textId="77777777" w:rsidR="00850430" w:rsidRDefault="00850430" w:rsidP="00850430">
            <w:r>
              <w:t>1</w:t>
            </w:r>
          </w:p>
        </w:tc>
        <w:tc>
          <w:tcPr>
            <w:tcW w:w="1467" w:type="dxa"/>
          </w:tcPr>
          <w:p w14:paraId="0B15D36C" w14:textId="77777777" w:rsidR="00850430" w:rsidRDefault="00850430" w:rsidP="00850430">
            <w:r>
              <w:t>Alphanumeric</w:t>
            </w:r>
          </w:p>
        </w:tc>
        <w:tc>
          <w:tcPr>
            <w:tcW w:w="4251" w:type="dxa"/>
          </w:tcPr>
          <w:p w14:paraId="5F5C83DD" w14:textId="77777777" w:rsidR="00850430" w:rsidRDefault="00850430" w:rsidP="00850430">
            <w:r>
              <w:t>Content header. Default to ‘#’</w:t>
            </w:r>
          </w:p>
        </w:tc>
      </w:tr>
      <w:tr w:rsidR="00850430" w14:paraId="63E0CAB3" w14:textId="77777777" w:rsidTr="00850430">
        <w:tc>
          <w:tcPr>
            <w:tcW w:w="1034" w:type="dxa"/>
          </w:tcPr>
          <w:p w14:paraId="3A7DC74D" w14:textId="77777777" w:rsidR="00850430" w:rsidRDefault="00850430" w:rsidP="00850430">
            <w:r>
              <w:t>2</w:t>
            </w:r>
          </w:p>
        </w:tc>
        <w:tc>
          <w:tcPr>
            <w:tcW w:w="1138" w:type="dxa"/>
          </w:tcPr>
          <w:p w14:paraId="0653AC6B" w14:textId="77777777" w:rsidR="00850430" w:rsidRDefault="00850430" w:rsidP="00850430">
            <w:r>
              <w:t>Command code</w:t>
            </w:r>
          </w:p>
        </w:tc>
        <w:tc>
          <w:tcPr>
            <w:tcW w:w="1096" w:type="dxa"/>
          </w:tcPr>
          <w:p w14:paraId="530A375F" w14:textId="77777777" w:rsidR="00850430" w:rsidRDefault="00850430" w:rsidP="00850430">
            <w:r>
              <w:t>1</w:t>
            </w:r>
          </w:p>
        </w:tc>
        <w:tc>
          <w:tcPr>
            <w:tcW w:w="1467" w:type="dxa"/>
          </w:tcPr>
          <w:p w14:paraId="49FB21AF" w14:textId="77777777" w:rsidR="00850430" w:rsidRDefault="00850430" w:rsidP="00850430">
            <w:r>
              <w:t>Alphanumeric</w:t>
            </w:r>
          </w:p>
        </w:tc>
        <w:tc>
          <w:tcPr>
            <w:tcW w:w="4251" w:type="dxa"/>
          </w:tcPr>
          <w:p w14:paraId="42481F2D" w14:textId="77777777" w:rsidR="00850430" w:rsidRDefault="00850430" w:rsidP="00850430">
            <w:r>
              <w:t>Generic POS command type. Default to ‘X’</w:t>
            </w:r>
          </w:p>
        </w:tc>
      </w:tr>
      <w:tr w:rsidR="00850430" w14:paraId="78FA4E19" w14:textId="77777777" w:rsidTr="00850430">
        <w:tc>
          <w:tcPr>
            <w:tcW w:w="1034" w:type="dxa"/>
          </w:tcPr>
          <w:p w14:paraId="41CD2E90" w14:textId="77777777" w:rsidR="00850430" w:rsidRDefault="00850430" w:rsidP="00850430">
            <w:r>
              <w:t>3</w:t>
            </w:r>
          </w:p>
        </w:tc>
        <w:tc>
          <w:tcPr>
            <w:tcW w:w="1138" w:type="dxa"/>
          </w:tcPr>
          <w:p w14:paraId="7780159D" w14:textId="77777777" w:rsidR="00850430" w:rsidRDefault="00850430" w:rsidP="00850430">
            <w:r>
              <w:t>Sub code</w:t>
            </w:r>
          </w:p>
        </w:tc>
        <w:tc>
          <w:tcPr>
            <w:tcW w:w="1096" w:type="dxa"/>
          </w:tcPr>
          <w:p w14:paraId="07CA16EF" w14:textId="77777777" w:rsidR="00850430" w:rsidRDefault="00850430" w:rsidP="00850430">
            <w:r>
              <w:t>1</w:t>
            </w:r>
          </w:p>
        </w:tc>
        <w:tc>
          <w:tcPr>
            <w:tcW w:w="1467" w:type="dxa"/>
          </w:tcPr>
          <w:p w14:paraId="6EDE7BB4" w14:textId="77777777" w:rsidR="00850430" w:rsidRDefault="00850430" w:rsidP="00850430">
            <w:r>
              <w:t>Alphanumeric</w:t>
            </w:r>
          </w:p>
        </w:tc>
        <w:tc>
          <w:tcPr>
            <w:tcW w:w="4251" w:type="dxa"/>
          </w:tcPr>
          <w:p w14:paraId="683CA106" w14:textId="77777777" w:rsidR="00850430" w:rsidRDefault="00850430" w:rsidP="00850430">
            <w:r>
              <w:t>Pay @ Table command type. Default to ‘@’</w:t>
            </w:r>
          </w:p>
        </w:tc>
      </w:tr>
      <w:tr w:rsidR="00850430" w14:paraId="292CDFB1" w14:textId="77777777" w:rsidTr="00850430">
        <w:tc>
          <w:tcPr>
            <w:tcW w:w="1034" w:type="dxa"/>
          </w:tcPr>
          <w:p w14:paraId="35931D01" w14:textId="77777777" w:rsidR="00850430" w:rsidRDefault="00850430" w:rsidP="00850430">
            <w:r>
              <w:t>4</w:t>
            </w:r>
          </w:p>
        </w:tc>
        <w:tc>
          <w:tcPr>
            <w:tcW w:w="1138" w:type="dxa"/>
          </w:tcPr>
          <w:p w14:paraId="67CC7605" w14:textId="77777777" w:rsidR="00850430" w:rsidRDefault="00850430" w:rsidP="00850430">
            <w:r>
              <w:t>Header length</w:t>
            </w:r>
          </w:p>
        </w:tc>
        <w:tc>
          <w:tcPr>
            <w:tcW w:w="1096" w:type="dxa"/>
          </w:tcPr>
          <w:p w14:paraId="29D882AC" w14:textId="77777777" w:rsidR="00850430" w:rsidRDefault="00850430" w:rsidP="00850430">
            <w:r>
              <w:t>6</w:t>
            </w:r>
          </w:p>
        </w:tc>
        <w:tc>
          <w:tcPr>
            <w:tcW w:w="1467" w:type="dxa"/>
          </w:tcPr>
          <w:p w14:paraId="7219C6B1" w14:textId="77777777" w:rsidR="00850430" w:rsidRDefault="00850430" w:rsidP="00850430">
            <w:r>
              <w:t>Numeric. Right aligned, zero padded.</w:t>
            </w:r>
          </w:p>
        </w:tc>
        <w:tc>
          <w:tcPr>
            <w:tcW w:w="4251" w:type="dxa"/>
          </w:tcPr>
          <w:p w14:paraId="61E855B5" w14:textId="77777777" w:rsidR="00850430" w:rsidRDefault="00850430" w:rsidP="00850430">
            <w:r>
              <w:t xml:space="preserve">The length of the Pay @ Table header to follow. </w:t>
            </w:r>
          </w:p>
        </w:tc>
      </w:tr>
      <w:tr w:rsidR="00850430" w14:paraId="054AEBBF" w14:textId="77777777" w:rsidTr="00850430">
        <w:tc>
          <w:tcPr>
            <w:tcW w:w="1034" w:type="dxa"/>
          </w:tcPr>
          <w:p w14:paraId="398E4219" w14:textId="77777777" w:rsidR="00850430" w:rsidRDefault="00850430" w:rsidP="00850430">
            <w:r>
              <w:t>5</w:t>
            </w:r>
          </w:p>
        </w:tc>
        <w:tc>
          <w:tcPr>
            <w:tcW w:w="1138" w:type="dxa"/>
          </w:tcPr>
          <w:p w14:paraId="218A86C9" w14:textId="77777777" w:rsidR="00850430" w:rsidRDefault="00850430" w:rsidP="00850430">
            <w:r>
              <w:t>Request Header</w:t>
            </w:r>
          </w:p>
        </w:tc>
        <w:tc>
          <w:tcPr>
            <w:tcW w:w="1096" w:type="dxa"/>
          </w:tcPr>
          <w:p w14:paraId="5A618E5B" w14:textId="77777777" w:rsidR="00850430" w:rsidRDefault="00850430" w:rsidP="00850430">
            <w:r>
              <w:t>*</w:t>
            </w:r>
          </w:p>
        </w:tc>
        <w:tc>
          <w:tcPr>
            <w:tcW w:w="1467" w:type="dxa"/>
          </w:tcPr>
          <w:p w14:paraId="6B9F21E2" w14:textId="77777777" w:rsidR="00850430" w:rsidRDefault="00850430" w:rsidP="00850430">
            <w:r>
              <w:t>Alphanumeric</w:t>
            </w:r>
          </w:p>
        </w:tc>
        <w:tc>
          <w:tcPr>
            <w:tcW w:w="4251" w:type="dxa"/>
          </w:tcPr>
          <w:p w14:paraId="52E3B95C" w14:textId="77777777" w:rsidR="00850430" w:rsidRDefault="00850430" w:rsidP="00850430">
            <w:r>
              <w:t>JSON formatted Pay @ Table request header. To find the length of the content, check Content-length in the header.</w:t>
            </w:r>
          </w:p>
        </w:tc>
      </w:tr>
      <w:tr w:rsidR="00850430" w14:paraId="3FBABEF3" w14:textId="77777777" w:rsidTr="00850430">
        <w:tc>
          <w:tcPr>
            <w:tcW w:w="1034" w:type="dxa"/>
          </w:tcPr>
          <w:p w14:paraId="2642B264" w14:textId="77777777" w:rsidR="00850430" w:rsidRDefault="00850430" w:rsidP="00850430">
            <w:r>
              <w:t>6</w:t>
            </w:r>
          </w:p>
        </w:tc>
        <w:tc>
          <w:tcPr>
            <w:tcW w:w="1138" w:type="dxa"/>
          </w:tcPr>
          <w:p w14:paraId="67C25C0D" w14:textId="77777777" w:rsidR="00850430" w:rsidRDefault="00850430" w:rsidP="00850430">
            <w:r>
              <w:t>Content</w:t>
            </w:r>
          </w:p>
        </w:tc>
        <w:tc>
          <w:tcPr>
            <w:tcW w:w="1096" w:type="dxa"/>
          </w:tcPr>
          <w:p w14:paraId="265241A1" w14:textId="77777777" w:rsidR="00850430" w:rsidRDefault="00850430" w:rsidP="00850430">
            <w:r>
              <w:t>*</w:t>
            </w:r>
          </w:p>
        </w:tc>
        <w:tc>
          <w:tcPr>
            <w:tcW w:w="1467" w:type="dxa"/>
          </w:tcPr>
          <w:p w14:paraId="3CAC8E56" w14:textId="77777777" w:rsidR="00850430" w:rsidRDefault="00850430" w:rsidP="00850430">
            <w:r>
              <w:t>Alphanumeric</w:t>
            </w:r>
          </w:p>
        </w:tc>
        <w:tc>
          <w:tcPr>
            <w:tcW w:w="4251" w:type="dxa"/>
          </w:tcPr>
          <w:p w14:paraId="42DD52B5" w14:textId="77777777" w:rsidR="00850430" w:rsidRDefault="00850430" w:rsidP="00850430">
            <w:r>
              <w:t xml:space="preserve">JSON formatted Pay @ Table request content </w:t>
            </w:r>
          </w:p>
        </w:tc>
      </w:tr>
    </w:tbl>
    <w:p w14:paraId="7A3C37E8" w14:textId="77777777" w:rsidR="00850430" w:rsidRDefault="00850430" w:rsidP="00850430"/>
    <w:p w14:paraId="183E55B4" w14:textId="3247C75C" w:rsidR="00A96168" w:rsidRPr="005612D5" w:rsidRDefault="00193E65" w:rsidP="00780FF3">
      <w:pPr>
        <w:pStyle w:val="Heading4"/>
      </w:pPr>
      <w:r>
        <w:t>Sample</w:t>
      </w:r>
    </w:p>
    <w:p w14:paraId="7CCA6996" w14:textId="5C03EB95" w:rsidR="00193E65" w:rsidRDefault="008D48B6" w:rsidP="005612D5">
      <w:r>
        <w:t>GET Settings method</w:t>
      </w:r>
    </w:p>
    <w:p w14:paraId="5A092245" w14:textId="63317E62" w:rsidR="00193E65" w:rsidRDefault="00193E65" w:rsidP="005612D5">
      <w:r w:rsidRPr="005612D5">
        <w:t>Request</w:t>
      </w:r>
      <w:r w:rsidRPr="00780FF3">
        <w:t xml:space="preserve"> </w:t>
      </w:r>
    </w:p>
    <w:p w14:paraId="6E48278D" w14:textId="56C30637" w:rsidR="00193E65" w:rsidRPr="005612D5" w:rsidRDefault="00193E65" w:rsidP="005612D5">
      <w:r w:rsidRPr="00780FF3">
        <w:rPr>
          <w:color w:val="ED7D31" w:themeColor="accent2"/>
        </w:rPr>
        <w:t>[Start flag]</w:t>
      </w:r>
      <w:r w:rsidRPr="00780FF3">
        <w:rPr>
          <w:color w:val="70AD47" w:themeColor="accent6"/>
        </w:rPr>
        <w:t>[</w:t>
      </w:r>
      <w:r>
        <w:rPr>
          <w:color w:val="70AD47" w:themeColor="accent6"/>
        </w:rPr>
        <w:t xml:space="preserve">message </w:t>
      </w:r>
      <w:r w:rsidRPr="00780FF3">
        <w:rPr>
          <w:color w:val="70AD47" w:themeColor="accent6"/>
        </w:rPr>
        <w:t>length]</w:t>
      </w:r>
      <w:r w:rsidRPr="00780FF3">
        <w:rPr>
          <w:color w:val="4472C4" w:themeColor="accent5"/>
        </w:rPr>
        <w:t>[Command</w:t>
      </w:r>
      <w:r>
        <w:rPr>
          <w:color w:val="4472C4" w:themeColor="accent5"/>
        </w:rPr>
        <w:t xml:space="preserve"> </w:t>
      </w:r>
      <w:r w:rsidRPr="00780FF3">
        <w:rPr>
          <w:color w:val="4472C4" w:themeColor="accent5"/>
        </w:rPr>
        <w:t>Code]</w:t>
      </w:r>
      <w:r w:rsidRPr="00780FF3">
        <w:rPr>
          <w:color w:val="833C0B" w:themeColor="accent2" w:themeShade="80"/>
        </w:rPr>
        <w:t>[Sub</w:t>
      </w:r>
      <w:r>
        <w:rPr>
          <w:color w:val="833C0B" w:themeColor="accent2" w:themeShade="80"/>
        </w:rPr>
        <w:t>-</w:t>
      </w:r>
      <w:r w:rsidRPr="00780FF3">
        <w:rPr>
          <w:color w:val="833C0B" w:themeColor="accent2" w:themeShade="80"/>
        </w:rPr>
        <w:t>code]</w:t>
      </w:r>
      <w:r w:rsidRPr="00780FF3">
        <w:rPr>
          <w:color w:val="00B0F0"/>
        </w:rPr>
        <w:t>[Response Message]</w:t>
      </w:r>
      <w:r w:rsidRPr="00780FF3">
        <w:rPr>
          <w:color w:val="7B7B7B" w:themeColor="accent3" w:themeShade="BF"/>
        </w:rPr>
        <w:t>[header Length]</w:t>
      </w:r>
      <w:r w:rsidRPr="00780FF3">
        <w:rPr>
          <w:color w:val="7030A0"/>
        </w:rPr>
        <w:t>[Header]</w:t>
      </w:r>
      <w:r w:rsidRPr="00780FF3">
        <w:rPr>
          <w:color w:val="C00000"/>
        </w:rPr>
        <w:t>[Content]</w:t>
      </w:r>
    </w:p>
    <w:p w14:paraId="1DA48692" w14:textId="3B909DB5" w:rsidR="00193E65" w:rsidRPr="00780FF3" w:rsidRDefault="005E0851">
      <w:r w:rsidRPr="00780FF3">
        <w:t xml:space="preserve">A length of 159, followed by the request header. </w:t>
      </w:r>
      <w:r w:rsidRPr="005E0851">
        <w:t>There is no content so that field is not included.</w:t>
      </w:r>
    </w:p>
    <w:p w14:paraId="5E987B0C" w14:textId="573F2F96" w:rsidR="007A3F1C" w:rsidRPr="00780FF3" w:rsidRDefault="00A96168" w:rsidP="00780FF3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ED7D31" w:themeColor="accent2"/>
          <w:sz w:val="20"/>
          <w:szCs w:val="20"/>
        </w:rPr>
        <w:t>#</w:t>
      </w:r>
      <w:r w:rsidRPr="00780FF3">
        <w:rPr>
          <w:rFonts w:ascii="Courier New" w:hAnsi="Courier New" w:cs="Courier New"/>
          <w:color w:val="70AD47" w:themeColor="accent6"/>
          <w:sz w:val="20"/>
          <w:szCs w:val="20"/>
        </w:rPr>
        <w:t>0192</w:t>
      </w:r>
      <w:r w:rsidRPr="00780FF3">
        <w:rPr>
          <w:rFonts w:ascii="Courier New" w:hAnsi="Courier New" w:cs="Courier New"/>
          <w:color w:val="4472C4" w:themeColor="accent5"/>
          <w:sz w:val="20"/>
          <w:szCs w:val="20"/>
        </w:rPr>
        <w:t>X</w:t>
      </w:r>
      <w:r w:rsidRPr="00780FF3">
        <w:rPr>
          <w:rFonts w:ascii="Courier New" w:hAnsi="Courier New" w:cs="Courier New"/>
          <w:color w:val="833C0B" w:themeColor="accent2" w:themeShade="80"/>
          <w:sz w:val="20"/>
          <w:szCs w:val="20"/>
        </w:rPr>
        <w:t>@</w:t>
      </w:r>
      <w:r w:rsidRPr="00780FF3">
        <w:rPr>
          <w:rFonts w:ascii="Courier New" w:hAnsi="Courier New" w:cs="Courier New"/>
          <w:color w:val="00B0F0"/>
          <w:sz w:val="20"/>
          <w:szCs w:val="20"/>
        </w:rPr>
        <w:t>APPROVED</w:t>
      </w:r>
      <w:r w:rsidRPr="00780FF3">
        <w:rPr>
          <w:rFonts w:ascii="Courier New" w:hAnsi="Courier New" w:cs="Courier New"/>
          <w:sz w:val="20"/>
          <w:szCs w:val="20"/>
        </w:rPr>
        <w:t xml:space="preserve">            </w:t>
      </w:r>
      <w:r w:rsidRPr="00780FF3">
        <w:rPr>
          <w:rFonts w:ascii="Courier New" w:hAnsi="Courier New" w:cs="Courier New"/>
          <w:color w:val="7B7B7B" w:themeColor="accent3" w:themeShade="BF"/>
          <w:sz w:val="20"/>
          <w:szCs w:val="20"/>
        </w:rPr>
        <w:t>000159</w:t>
      </w:r>
      <w:r w:rsidRPr="00780FF3">
        <w:rPr>
          <w:rFonts w:ascii="Courier New" w:hAnsi="Courier New" w:cs="Courier New"/>
          <w:color w:val="7030A0"/>
          <w:sz w:val="20"/>
          <w:szCs w:val="20"/>
        </w:rPr>
        <w:t>{</w:t>
      </w:r>
    </w:p>
    <w:p w14:paraId="116A9AC7" w14:textId="3308FCF6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"Version": 1,</w:t>
      </w:r>
    </w:p>
    <w:p w14:paraId="41C06EDA" w14:textId="7ADD422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"ContentType": "application/json",</w:t>
      </w:r>
    </w:p>
    <w:p w14:paraId="0E6981A2" w14:textId="153FDBBD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"RequestType": "GET",</w:t>
      </w:r>
    </w:p>
    <w:p w14:paraId="009ECE91" w14:textId="4DDDA804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"RequestMethod": "Settings",</w:t>
      </w:r>
    </w:p>
    <w:p w14:paraId="67673251" w14:textId="4B8390CC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"ContentLength": 0,</w:t>
      </w:r>
    </w:p>
    <w:p w14:paraId="7D023C9E" w14:textId="1156B8CE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"TableID": "",</w:t>
      </w:r>
    </w:p>
    <w:p w14:paraId="59DC73FB" w14:textId="46FC7061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lastRenderedPageBreak/>
        <w:t xml:space="preserve">  "OrderID": "",</w:t>
      </w:r>
    </w:p>
    <w:p w14:paraId="3D74EA74" w14:textId="5D702642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"ReceiptOptionId": ""</w:t>
      </w:r>
    </w:p>
    <w:p w14:paraId="0E44669B" w14:textId="1AB56F20" w:rsidR="00A96168" w:rsidRPr="00780FF3" w:rsidRDefault="00A96168" w:rsidP="00780FF3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>}</w:t>
      </w:r>
    </w:p>
    <w:p w14:paraId="307BE2C3" w14:textId="77777777" w:rsidR="00193E65" w:rsidRDefault="00193E65" w:rsidP="005612D5">
      <w:pPr>
        <w:rPr>
          <w:rStyle w:val="SubtleReference"/>
        </w:rPr>
      </w:pPr>
    </w:p>
    <w:p w14:paraId="31EC88E2" w14:textId="526C6153" w:rsidR="00A96168" w:rsidRDefault="00A96168" w:rsidP="005612D5">
      <w:pPr>
        <w:rPr>
          <w:rStyle w:val="SubtleReference"/>
        </w:rPr>
      </w:pPr>
      <w:r w:rsidRPr="005612D5">
        <w:t>Response</w:t>
      </w:r>
    </w:p>
    <w:p w14:paraId="5AD939B7" w14:textId="27AD97D1" w:rsidR="00193E65" w:rsidRPr="003E3D61" w:rsidRDefault="00193E65" w:rsidP="00193E65">
      <w:r w:rsidRPr="003E3D61">
        <w:rPr>
          <w:color w:val="ED7D31" w:themeColor="accent2"/>
        </w:rPr>
        <w:t>[Start flag]</w:t>
      </w:r>
      <w:r w:rsidRPr="003E3D61">
        <w:rPr>
          <w:color w:val="70AD47" w:themeColor="accent6"/>
        </w:rPr>
        <w:t>[</w:t>
      </w:r>
      <w:r>
        <w:rPr>
          <w:color w:val="70AD47" w:themeColor="accent6"/>
        </w:rPr>
        <w:t xml:space="preserve">message </w:t>
      </w:r>
      <w:r w:rsidRPr="003E3D61">
        <w:rPr>
          <w:color w:val="70AD47" w:themeColor="accent6"/>
        </w:rPr>
        <w:t>length]</w:t>
      </w:r>
      <w:r w:rsidRPr="003E3D61">
        <w:rPr>
          <w:color w:val="4472C4" w:themeColor="accent5"/>
        </w:rPr>
        <w:t>[Command</w:t>
      </w:r>
      <w:r>
        <w:rPr>
          <w:color w:val="4472C4" w:themeColor="accent5"/>
        </w:rPr>
        <w:t xml:space="preserve"> </w:t>
      </w:r>
      <w:r w:rsidRPr="003E3D61">
        <w:rPr>
          <w:color w:val="4472C4" w:themeColor="accent5"/>
        </w:rPr>
        <w:t>Code]</w:t>
      </w:r>
      <w:r w:rsidRPr="003E3D61">
        <w:rPr>
          <w:color w:val="833C0B" w:themeColor="accent2" w:themeShade="80"/>
        </w:rPr>
        <w:t>[Sub</w:t>
      </w:r>
      <w:r>
        <w:rPr>
          <w:color w:val="833C0B" w:themeColor="accent2" w:themeShade="80"/>
        </w:rPr>
        <w:t>-</w:t>
      </w:r>
      <w:r w:rsidRPr="003E3D61">
        <w:rPr>
          <w:color w:val="833C0B" w:themeColor="accent2" w:themeShade="80"/>
        </w:rPr>
        <w:t>code]</w:t>
      </w:r>
      <w:r w:rsidRPr="003E3D61">
        <w:rPr>
          <w:color w:val="7B7B7B" w:themeColor="accent3" w:themeShade="BF"/>
        </w:rPr>
        <w:t>[header Length]</w:t>
      </w:r>
      <w:r w:rsidRPr="00780FF3">
        <w:rPr>
          <w:color w:val="7030A0"/>
        </w:rPr>
        <w:t>[Header]</w:t>
      </w:r>
      <w:r w:rsidRPr="00780FF3">
        <w:rPr>
          <w:color w:val="00B0F0"/>
        </w:rPr>
        <w:t>[Content]</w:t>
      </w:r>
    </w:p>
    <w:p w14:paraId="2CD59511" w14:textId="77777777" w:rsidR="00193E65" w:rsidRDefault="00193E65"/>
    <w:p w14:paraId="2CDD2BC7" w14:textId="77777777" w:rsidR="007A3F1C" w:rsidRPr="00780FF3" w:rsidRDefault="00193E65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ED7D31" w:themeColor="accent2"/>
          <w:sz w:val="20"/>
          <w:szCs w:val="20"/>
        </w:rPr>
        <w:t>#</w:t>
      </w:r>
      <w:r w:rsidRPr="00780FF3">
        <w:rPr>
          <w:rFonts w:ascii="Courier New" w:hAnsi="Courier New" w:cs="Courier New"/>
          <w:color w:val="70AD47" w:themeColor="accent6"/>
          <w:sz w:val="20"/>
          <w:szCs w:val="20"/>
        </w:rPr>
        <w:t>0619</w:t>
      </w:r>
      <w:r w:rsidRPr="00780FF3">
        <w:rPr>
          <w:rFonts w:ascii="Courier New" w:hAnsi="Courier New" w:cs="Courier New"/>
          <w:color w:val="4472C4" w:themeColor="accent5"/>
          <w:sz w:val="20"/>
          <w:szCs w:val="20"/>
        </w:rPr>
        <w:t>X</w:t>
      </w:r>
      <w:r w:rsidRPr="00780FF3">
        <w:rPr>
          <w:rFonts w:ascii="Courier New" w:hAnsi="Courier New" w:cs="Courier New"/>
          <w:color w:val="833C0B" w:themeColor="accent2" w:themeShade="80"/>
          <w:sz w:val="20"/>
          <w:szCs w:val="20"/>
        </w:rPr>
        <w:t>@</w:t>
      </w:r>
      <w:r w:rsidRPr="00780FF3">
        <w:rPr>
          <w:rFonts w:ascii="Courier New" w:hAnsi="Courier New" w:cs="Courier New"/>
          <w:color w:val="7B7B7B" w:themeColor="accent3" w:themeShade="BF"/>
          <w:sz w:val="20"/>
          <w:szCs w:val="20"/>
        </w:rPr>
        <w:t>000323</w:t>
      </w:r>
      <w:r w:rsidR="007A3F1C" w:rsidRPr="00780FF3">
        <w:rPr>
          <w:rFonts w:ascii="Courier New" w:hAnsi="Courier New" w:cs="Courier New"/>
          <w:color w:val="7030A0"/>
          <w:sz w:val="20"/>
          <w:szCs w:val="20"/>
        </w:rPr>
        <w:t>{</w:t>
      </w:r>
    </w:p>
    <w:p w14:paraId="3BE54C8E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"Version": 1,</w:t>
      </w:r>
    </w:p>
    <w:p w14:paraId="66B6C690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"ContentType": "application/json",</w:t>
      </w:r>
    </w:p>
    <w:p w14:paraId="0CEC807F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"RequestType": "GET",</w:t>
      </w:r>
    </w:p>
    <w:p w14:paraId="680A371D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"RequestMethod": "Settings",</w:t>
      </w:r>
    </w:p>
    <w:p w14:paraId="6AF14F77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"ContentLength": 283,</w:t>
      </w:r>
    </w:p>
    <w:p w14:paraId="468272B4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"TableId": "",</w:t>
      </w:r>
    </w:p>
    <w:p w14:paraId="15774194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"OrderId": "",</w:t>
      </w:r>
    </w:p>
    <w:p w14:paraId="1B1B8A9B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"ReceiptOptionId": "",</w:t>
      </w:r>
    </w:p>
    <w:p w14:paraId="0AA12CDC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"tender": {</w:t>
      </w:r>
    </w:p>
    <w:p w14:paraId="6442B183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  "Id": null,</w:t>
      </w:r>
    </w:p>
    <w:p w14:paraId="6DA0D444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  "OrderId": null,</w:t>
      </w:r>
    </w:p>
    <w:p w14:paraId="4DFC2133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  "TenderState": 0,</w:t>
      </w:r>
    </w:p>
    <w:p w14:paraId="5C927BF7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  "TenderOptionId": null,</w:t>
      </w:r>
    </w:p>
    <w:p w14:paraId="7AAA95C8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  "AmountPurchase": 0.0,</w:t>
      </w:r>
    </w:p>
    <w:p w14:paraId="7D411ECD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  "OriginalAmountPurchase": 0.0</w:t>
      </w:r>
    </w:p>
    <w:p w14:paraId="46479622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},</w:t>
      </w:r>
    </w:p>
    <w:p w14:paraId="43577356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"ResponseCode": 200,</w:t>
      </w:r>
    </w:p>
    <w:p w14:paraId="0CF0940B" w14:textId="77777777" w:rsidR="007A3F1C" w:rsidRPr="00780FF3" w:rsidRDefault="007A3F1C" w:rsidP="007A3F1C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 xml:space="preserve">  "ResponseText": "Ok"</w:t>
      </w:r>
    </w:p>
    <w:p w14:paraId="1EFCB525" w14:textId="77777777" w:rsidR="005E0851" w:rsidRDefault="007A3F1C" w:rsidP="00780FF3">
      <w:pPr>
        <w:spacing w:after="0"/>
        <w:contextualSpacing/>
        <w:rPr>
          <w:rFonts w:ascii="Courier New" w:hAnsi="Courier New" w:cs="Courier New"/>
          <w:color w:val="7030A0"/>
          <w:sz w:val="20"/>
          <w:szCs w:val="20"/>
        </w:rPr>
      </w:pPr>
      <w:r w:rsidRPr="00780FF3">
        <w:rPr>
          <w:rFonts w:ascii="Courier New" w:hAnsi="Courier New" w:cs="Courier New"/>
          <w:color w:val="7030A0"/>
          <w:sz w:val="20"/>
          <w:szCs w:val="20"/>
        </w:rPr>
        <w:t>}</w:t>
      </w:r>
    </w:p>
    <w:p w14:paraId="61766FED" w14:textId="70AFAFEB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>{</w:t>
      </w:r>
    </w:p>
    <w:p w14:paraId="17B0D282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"Tables": null,</w:t>
      </w:r>
    </w:p>
    <w:p w14:paraId="75887EEB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"Orders": null,</w:t>
      </w:r>
    </w:p>
    <w:p w14:paraId="1079F855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"Order": null,</w:t>
      </w:r>
    </w:p>
    <w:p w14:paraId="32388B34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"Receipt": null,</w:t>
      </w:r>
    </w:p>
    <w:p w14:paraId="3E4117D1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"EFTPOSCommand": null,</w:t>
      </w:r>
    </w:p>
    <w:p w14:paraId="623B832B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"Tender": null,</w:t>
      </w:r>
    </w:p>
    <w:p w14:paraId="2023E516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"Settings": {</w:t>
      </w:r>
    </w:p>
    <w:p w14:paraId="1C183604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  "TenderOptions": [</w:t>
      </w:r>
    </w:p>
    <w:p w14:paraId="67DCF3B2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    {</w:t>
      </w:r>
    </w:p>
    <w:p w14:paraId="227DCF01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      "Id": "",</w:t>
      </w:r>
    </w:p>
    <w:p w14:paraId="4F7B1CF3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      "TenderType": 0,</w:t>
      </w:r>
    </w:p>
    <w:p w14:paraId="411269F9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      "Merchant": "00",</w:t>
      </w:r>
    </w:p>
    <w:p w14:paraId="7A784B2C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      "DisplayName": "EFTPOS",</w:t>
      </w:r>
    </w:p>
    <w:p w14:paraId="73E8CF64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      "EnableSplitTender": false</w:t>
      </w:r>
    </w:p>
    <w:p w14:paraId="45692BA2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    }</w:t>
      </w:r>
    </w:p>
    <w:p w14:paraId="6EBBCCE0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  ],</w:t>
      </w:r>
    </w:p>
    <w:p w14:paraId="35AFA436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  "ReceiptOptions": [</w:t>
      </w:r>
    </w:p>
    <w:p w14:paraId="2E3B88C1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    {</w:t>
      </w:r>
    </w:p>
    <w:p w14:paraId="3CFA257C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      "Id": "",</w:t>
      </w:r>
    </w:p>
    <w:p w14:paraId="637CE9ED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      "ReceiptType": 0,</w:t>
      </w:r>
    </w:p>
    <w:p w14:paraId="4A2707CF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      "DisplayName": "Customer"</w:t>
      </w:r>
    </w:p>
    <w:p w14:paraId="56635A74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    }</w:t>
      </w:r>
    </w:p>
    <w:p w14:paraId="3C91EE34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  ]</w:t>
      </w:r>
    </w:p>
    <w:p w14:paraId="456C2778" w14:textId="77777777" w:rsidR="007A3F1C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 xml:space="preserve">  }</w:t>
      </w:r>
    </w:p>
    <w:p w14:paraId="1D353DFD" w14:textId="6132F39E" w:rsidR="00A96168" w:rsidRPr="00780FF3" w:rsidRDefault="007A3F1C" w:rsidP="00780FF3">
      <w:pPr>
        <w:spacing w:after="0"/>
        <w:contextualSpacing/>
        <w:rPr>
          <w:rFonts w:ascii="Courier New" w:hAnsi="Courier New" w:cs="Courier New"/>
          <w:color w:val="00B0F0"/>
          <w:sz w:val="20"/>
          <w:szCs w:val="20"/>
        </w:rPr>
      </w:pPr>
      <w:r w:rsidRPr="00780FF3">
        <w:rPr>
          <w:rFonts w:ascii="Courier New" w:hAnsi="Courier New" w:cs="Courier New"/>
          <w:color w:val="00B0F0"/>
          <w:sz w:val="20"/>
          <w:szCs w:val="20"/>
        </w:rPr>
        <w:t>}</w:t>
      </w:r>
    </w:p>
    <w:p w14:paraId="40380EE9" w14:textId="77777777" w:rsidR="00A96168" w:rsidRPr="00780FF3" w:rsidRDefault="00A96168">
      <w:pPr>
        <w:rPr>
          <w:color w:val="00B0F0"/>
        </w:rPr>
      </w:pPr>
    </w:p>
    <w:p w14:paraId="2F0FE810" w14:textId="4C23A381" w:rsidR="009C1C26" w:rsidRDefault="009C1C26">
      <w:r>
        <w:br w:type="page"/>
      </w:r>
    </w:p>
    <w:p w14:paraId="10468A47" w14:textId="77777777" w:rsidR="009C1C26" w:rsidRDefault="009C1C26" w:rsidP="00780FF3">
      <w:pPr>
        <w:pStyle w:val="Heading1"/>
      </w:pPr>
      <w:r>
        <w:lastRenderedPageBreak/>
        <w:t>Model</w:t>
      </w:r>
    </w:p>
    <w:p w14:paraId="7D337ECF" w14:textId="77777777" w:rsidR="009C1C26" w:rsidRPr="00E82578" w:rsidRDefault="009C1C26" w:rsidP="009C1C26"/>
    <w:p w14:paraId="3B94D42B" w14:textId="77777777" w:rsidR="009C1C26" w:rsidRDefault="009C1C26" w:rsidP="009C1C26">
      <w:pPr>
        <w:pStyle w:val="Heading4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PATRequest</w:t>
      </w:r>
    </w:p>
    <w:p w14:paraId="579C50F5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Description</w:t>
      </w:r>
    </w:p>
    <w:p w14:paraId="22DAB0F4" w14:textId="77777777" w:rsidR="009C1C26" w:rsidRDefault="009C1C26" w:rsidP="009C1C26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lang w:eastAsia="en-AU"/>
        </w:rPr>
        <w:t>A wrapper for a request to the pay at table API. The contents will depend on the method being called.</w:t>
      </w:r>
    </w:p>
    <w:p w14:paraId="3AC35456" w14:textId="77777777" w:rsidR="009C1C26" w:rsidRPr="000D0CD5" w:rsidRDefault="009C1C26" w:rsidP="009C1C26">
      <w:pPr>
        <w:pStyle w:val="Code"/>
      </w:pPr>
      <w:r>
        <w:t>{</w:t>
      </w:r>
    </w:p>
    <w:p w14:paraId="72873CF5" w14:textId="77777777" w:rsidR="009C1C26" w:rsidRDefault="009C1C26" w:rsidP="009C1C26">
      <w:pPr>
        <w:pStyle w:val="Code"/>
      </w:pPr>
      <w:r w:rsidRPr="000D0CD5">
        <w:tab/>
      </w:r>
      <w:r>
        <w:t>"</w:t>
      </w:r>
      <w:r w:rsidRPr="000D0CD5">
        <w:t>EFTPOSCommand": ...</w:t>
      </w:r>
      <w:r>
        <w:t>,</w:t>
      </w:r>
    </w:p>
    <w:p w14:paraId="493A7B6A" w14:textId="77777777" w:rsidR="009C1C26" w:rsidRPr="000D0CD5" w:rsidRDefault="009C1C26" w:rsidP="009C1C26">
      <w:pPr>
        <w:pStyle w:val="Code"/>
      </w:pPr>
      <w:r>
        <w:tab/>
        <w:t>"Tender": ...</w:t>
      </w:r>
    </w:p>
    <w:p w14:paraId="639D6773" w14:textId="77777777" w:rsidR="009C1C26" w:rsidRPr="000D0CD5" w:rsidRDefault="009C1C26" w:rsidP="009C1C26">
      <w:pPr>
        <w:pStyle w:val="Code"/>
      </w:pPr>
      <w:r>
        <w:t>}</w:t>
      </w:r>
    </w:p>
    <w:p w14:paraId="28968DBB" w14:textId="77777777" w:rsidR="009C1C26" w:rsidRDefault="009C1C26" w:rsidP="009C1C26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32C80870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Properties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841"/>
        <w:gridCol w:w="1814"/>
        <w:gridCol w:w="6801"/>
      </w:tblGrid>
      <w:tr w:rsidR="009C1C26" w:rsidRPr="00F95922" w14:paraId="7E70CBE7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hideMark/>
          </w:tcPr>
          <w:p w14:paraId="3EF891CC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Name</w:t>
            </w:r>
          </w:p>
        </w:tc>
        <w:tc>
          <w:tcPr>
            <w:tcW w:w="867" w:type="pct"/>
            <w:hideMark/>
          </w:tcPr>
          <w:p w14:paraId="60FE022B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252" w:type="pct"/>
            <w:hideMark/>
          </w:tcPr>
          <w:p w14:paraId="0BA61B45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9C1C26" w:rsidRPr="00F95922" w14:paraId="0A83B906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hideMark/>
          </w:tcPr>
          <w:p w14:paraId="484B52B4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EFTPOSCommand</w:t>
            </w:r>
          </w:p>
        </w:tc>
        <w:tc>
          <w:tcPr>
            <w:tcW w:w="867" w:type="pct"/>
            <w:hideMark/>
          </w:tcPr>
          <w:p w14:paraId="0CB0B1EA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hyperlink w:anchor="_EFTPOSCommand" w:history="1"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EFTPOSCommand</w:t>
              </w:r>
            </w:hyperlink>
          </w:p>
        </w:tc>
        <w:tc>
          <w:tcPr>
            <w:tcW w:w="3252" w:type="pct"/>
            <w:hideMark/>
          </w:tcPr>
          <w:p w14:paraId="71A60E69" w14:textId="7F1759ED" w:rsidR="009C1C26" w:rsidRPr="00F95922" w:rsidRDefault="00E520E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>
              <w:rPr>
                <w:rFonts w:ascii="Calibri,Times New Roman" w:eastAsia="Calibri,Times New Roman" w:hAnsi="Calibri,Times New Roman" w:cs="Calibri,Times New Roman"/>
                <w:lang w:eastAsia="en-AU"/>
              </w:rPr>
              <w:t>Represent EFT-client request commands</w:t>
            </w:r>
          </w:p>
        </w:tc>
      </w:tr>
      <w:tr w:rsidR="009C1C26" w:rsidRPr="00F95922" w14:paraId="5224CDEA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14:paraId="7A5DDDCA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Tender</w:t>
            </w:r>
          </w:p>
        </w:tc>
        <w:tc>
          <w:tcPr>
            <w:tcW w:w="867" w:type="pct"/>
          </w:tcPr>
          <w:p w14:paraId="7E127A93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hyperlink w:anchor="_Tender" w:history="1"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Tender</w:t>
              </w:r>
            </w:hyperlink>
          </w:p>
        </w:tc>
        <w:tc>
          <w:tcPr>
            <w:tcW w:w="3252" w:type="pct"/>
          </w:tcPr>
          <w:p w14:paraId="25F564B2" w14:textId="24A41EC6" w:rsidR="009C1C26" w:rsidRPr="00F95922" w:rsidRDefault="00E520E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>
              <w:rPr>
                <w:rFonts w:ascii="Calibri" w:eastAsia="Times New Roman" w:hAnsi="Calibri" w:cs="Times New Roman"/>
                <w:lang w:eastAsia="en-AU"/>
              </w:rPr>
              <w:t>Represents a payment</w:t>
            </w:r>
          </w:p>
        </w:tc>
      </w:tr>
    </w:tbl>
    <w:p w14:paraId="68FC6E42" w14:textId="77777777" w:rsidR="009C1C26" w:rsidRPr="00F05C20" w:rsidRDefault="009C1C26" w:rsidP="009C1C26">
      <w:pPr>
        <w:rPr>
          <w:lang w:eastAsia="en-AU"/>
        </w:rPr>
      </w:pPr>
    </w:p>
    <w:p w14:paraId="371EDB87" w14:textId="77777777" w:rsidR="009C1C26" w:rsidRDefault="009C1C26" w:rsidP="009C1C26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35D8A60E" w14:textId="77777777" w:rsidR="009C1C26" w:rsidRDefault="009C1C26" w:rsidP="009C1C26">
      <w:pPr>
        <w:pStyle w:val="Heading4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lastRenderedPageBreak/>
        <w:t>PATResponse</w:t>
      </w:r>
    </w:p>
    <w:p w14:paraId="53674306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Description</w:t>
      </w:r>
    </w:p>
    <w:p w14:paraId="3B831226" w14:textId="77777777" w:rsidR="009C1C26" w:rsidRDefault="009C1C26" w:rsidP="009C1C26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lang w:eastAsia="en-AU"/>
        </w:rPr>
        <w:t>A wrapper for a response from the pay at table API. The contents will depend on the method which generated the response.</w:t>
      </w:r>
    </w:p>
    <w:p w14:paraId="2E5C14E5" w14:textId="77777777" w:rsidR="009C1C26" w:rsidRPr="000D0CD5" w:rsidRDefault="009C1C26" w:rsidP="009C1C26">
      <w:pPr>
        <w:pStyle w:val="Code"/>
      </w:pPr>
      <w:r>
        <w:t>{</w:t>
      </w:r>
    </w:p>
    <w:p w14:paraId="1D9A6DE9" w14:textId="77777777" w:rsidR="009C1C26" w:rsidRPr="000D0CD5" w:rsidRDefault="009C1C26" w:rsidP="009C1C26">
      <w:pPr>
        <w:pStyle w:val="Code"/>
      </w:pPr>
      <w:r w:rsidRPr="000D0CD5">
        <w:tab/>
        <w:t>"</w:t>
      </w:r>
      <w:r>
        <w:t>Table</w:t>
      </w:r>
      <w:r w:rsidRPr="000D0CD5">
        <w:t>s": [],</w:t>
      </w:r>
    </w:p>
    <w:p w14:paraId="48773985" w14:textId="77777777" w:rsidR="009C1C26" w:rsidRPr="000D0CD5" w:rsidRDefault="009C1C26" w:rsidP="009C1C26">
      <w:pPr>
        <w:pStyle w:val="Code"/>
      </w:pPr>
      <w:r w:rsidRPr="000D0CD5">
        <w:tab/>
        <w:t>"Orders": [],</w:t>
      </w:r>
    </w:p>
    <w:p w14:paraId="20E66DCC" w14:textId="77777777" w:rsidR="009C1C26" w:rsidRPr="000D0CD5" w:rsidRDefault="009C1C26" w:rsidP="009C1C26">
      <w:pPr>
        <w:pStyle w:val="Code"/>
      </w:pPr>
      <w:r w:rsidRPr="000D0CD5">
        <w:tab/>
        <w:t>"Order": ...,</w:t>
      </w:r>
    </w:p>
    <w:p w14:paraId="430EF3B7" w14:textId="77777777" w:rsidR="009C1C26" w:rsidRPr="000D0CD5" w:rsidRDefault="009C1C26" w:rsidP="009C1C26">
      <w:pPr>
        <w:pStyle w:val="Code"/>
      </w:pPr>
      <w:r w:rsidRPr="000D0CD5">
        <w:tab/>
        <w:t>"Receipt": ...,</w:t>
      </w:r>
    </w:p>
    <w:p w14:paraId="2FA88DB2" w14:textId="77777777" w:rsidR="009C1C26" w:rsidRDefault="009C1C26" w:rsidP="009C1C26">
      <w:pPr>
        <w:pStyle w:val="Code"/>
      </w:pPr>
      <w:r w:rsidRPr="000D0CD5">
        <w:tab/>
      </w:r>
      <w:r>
        <w:t>"</w:t>
      </w:r>
      <w:r w:rsidRPr="000D0CD5">
        <w:t>EFTPOSCommand": ...</w:t>
      </w:r>
      <w:r>
        <w:t>,</w:t>
      </w:r>
    </w:p>
    <w:p w14:paraId="7050B3D0" w14:textId="77777777" w:rsidR="009C1C26" w:rsidRDefault="009C1C26" w:rsidP="009C1C26">
      <w:pPr>
        <w:pStyle w:val="Code"/>
      </w:pPr>
      <w:r>
        <w:tab/>
        <w:t>"Tender": ...,</w:t>
      </w:r>
    </w:p>
    <w:p w14:paraId="630F1DB5" w14:textId="77777777" w:rsidR="009C1C26" w:rsidRPr="000D0CD5" w:rsidRDefault="009C1C26" w:rsidP="009C1C26">
      <w:pPr>
        <w:pStyle w:val="Code"/>
      </w:pPr>
      <w:r>
        <w:tab/>
        <w:t>"Settings": ...</w:t>
      </w:r>
    </w:p>
    <w:p w14:paraId="55F39F5D" w14:textId="77777777" w:rsidR="009C1C26" w:rsidRPr="000D0CD5" w:rsidRDefault="009C1C26" w:rsidP="009C1C26">
      <w:pPr>
        <w:pStyle w:val="Code"/>
      </w:pPr>
      <w:r>
        <w:t>}</w:t>
      </w:r>
    </w:p>
    <w:p w14:paraId="7E35A13A" w14:textId="77777777" w:rsidR="009C1C26" w:rsidRDefault="009C1C26" w:rsidP="009C1C26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6A77243B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Properties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74"/>
        <w:gridCol w:w="167"/>
        <w:gridCol w:w="1507"/>
        <w:gridCol w:w="307"/>
        <w:gridCol w:w="6801"/>
      </w:tblGrid>
      <w:tr w:rsidR="009C1C26" w:rsidRPr="00F95922" w14:paraId="061AD49C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  <w:hideMark/>
          </w:tcPr>
          <w:p w14:paraId="77B5D681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Name</w:t>
            </w:r>
          </w:p>
        </w:tc>
        <w:tc>
          <w:tcPr>
            <w:tcW w:w="800" w:type="pct"/>
            <w:gridSpan w:val="2"/>
            <w:hideMark/>
          </w:tcPr>
          <w:p w14:paraId="15F3025C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399" w:type="pct"/>
            <w:gridSpan w:val="2"/>
            <w:hideMark/>
          </w:tcPr>
          <w:p w14:paraId="26AE41B0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9C1C26" w:rsidRPr="00F95922" w14:paraId="0CCF5277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  <w:hideMark/>
          </w:tcPr>
          <w:p w14:paraId="4E5B05B7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EFTPOSCommand</w:t>
            </w:r>
          </w:p>
        </w:tc>
        <w:tc>
          <w:tcPr>
            <w:tcW w:w="867" w:type="pct"/>
            <w:gridSpan w:val="2"/>
            <w:hideMark/>
          </w:tcPr>
          <w:p w14:paraId="14F71B4B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hyperlink w:anchor="_EFTPOSCommand" w:history="1"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EFTPOSCommand</w:t>
              </w:r>
            </w:hyperlink>
          </w:p>
        </w:tc>
        <w:tc>
          <w:tcPr>
            <w:tcW w:w="3252" w:type="pct"/>
            <w:hideMark/>
          </w:tcPr>
          <w:p w14:paraId="66DECF9B" w14:textId="69A590AA" w:rsidR="009C1C26" w:rsidRPr="00F95922" w:rsidRDefault="00172C10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>
              <w:rPr>
                <w:rFonts w:ascii="Calibri,Times New Roman" w:eastAsia="Calibri,Times New Roman" w:hAnsi="Calibri,Times New Roman" w:cs="Calibri,Times New Roman"/>
                <w:lang w:eastAsia="en-AU"/>
              </w:rPr>
              <w:t>Represent</w:t>
            </w:r>
            <w:r w:rsidR="00E520E6">
              <w:rPr>
                <w:rFonts w:ascii="Calibri,Times New Roman" w:eastAsia="Calibri,Times New Roman" w:hAnsi="Calibri,Times New Roman" w:cs="Calibri,Times New Roman"/>
                <w:lang w:eastAsia="en-AU"/>
              </w:rPr>
              <w:t>s</w:t>
            </w:r>
            <w:r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 EFT-client request commands</w:t>
            </w:r>
          </w:p>
        </w:tc>
      </w:tr>
      <w:tr w:rsidR="009C1C26" w:rsidRPr="00F95922" w14:paraId="6BCCB770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089B5AF4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Tender</w:t>
            </w:r>
          </w:p>
        </w:tc>
        <w:tc>
          <w:tcPr>
            <w:tcW w:w="867" w:type="pct"/>
            <w:gridSpan w:val="2"/>
          </w:tcPr>
          <w:p w14:paraId="4AFCED33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hyperlink w:anchor="_Tender" w:history="1"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Tender</w:t>
              </w:r>
            </w:hyperlink>
          </w:p>
        </w:tc>
        <w:tc>
          <w:tcPr>
            <w:tcW w:w="3252" w:type="pct"/>
          </w:tcPr>
          <w:p w14:paraId="64249DF5" w14:textId="584C343D" w:rsidR="009C1C26" w:rsidRPr="00F95922" w:rsidRDefault="00E520E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>
              <w:rPr>
                <w:rFonts w:ascii="Calibri" w:eastAsia="Times New Roman" w:hAnsi="Calibri" w:cs="Times New Roman"/>
                <w:lang w:eastAsia="en-AU"/>
              </w:rPr>
              <w:t>Represents a payment</w:t>
            </w:r>
          </w:p>
        </w:tc>
      </w:tr>
      <w:tr w:rsidR="009C1C26" w:rsidRPr="00F95922" w14:paraId="03B688B1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27A6320F" w14:textId="77777777" w:rsidR="009C1C26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Orders</w:t>
            </w:r>
          </w:p>
        </w:tc>
        <w:tc>
          <w:tcPr>
            <w:tcW w:w="867" w:type="pct"/>
            <w:gridSpan w:val="2"/>
          </w:tcPr>
          <w:p w14:paraId="2DDB325B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hyperlink w:anchor="_Order" w:history="1"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Order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[]</w:t>
              </w:r>
            </w:hyperlink>
          </w:p>
        </w:tc>
        <w:tc>
          <w:tcPr>
            <w:tcW w:w="3252" w:type="pct"/>
          </w:tcPr>
          <w:p w14:paraId="4D279CC8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An array of Order</w:t>
            </w:r>
          </w:p>
        </w:tc>
      </w:tr>
      <w:tr w:rsidR="009C1C26" w:rsidRPr="00F95922" w14:paraId="12091791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0CA68E39" w14:textId="77777777" w:rsidR="009C1C26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Tables</w:t>
            </w:r>
          </w:p>
        </w:tc>
        <w:tc>
          <w:tcPr>
            <w:tcW w:w="867" w:type="pct"/>
            <w:gridSpan w:val="2"/>
          </w:tcPr>
          <w:p w14:paraId="6CAAE2B7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hyperlink w:anchor="_PATRequest" w:history="1"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Table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[]</w:t>
              </w:r>
            </w:hyperlink>
          </w:p>
        </w:tc>
        <w:tc>
          <w:tcPr>
            <w:tcW w:w="3252" w:type="pct"/>
          </w:tcPr>
          <w:p w14:paraId="72C887A7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An array of Table</w:t>
            </w:r>
          </w:p>
        </w:tc>
      </w:tr>
      <w:tr w:rsidR="009C1C26" w:rsidRPr="00F95922" w14:paraId="0E58F602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01D9DFEF" w14:textId="77777777" w:rsidR="009C1C26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Order</w:t>
            </w:r>
          </w:p>
        </w:tc>
        <w:tc>
          <w:tcPr>
            <w:tcW w:w="867" w:type="pct"/>
            <w:gridSpan w:val="2"/>
          </w:tcPr>
          <w:p w14:paraId="1E708787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hyperlink w:anchor="_Order" w:history="1"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Order</w:t>
              </w:r>
            </w:hyperlink>
          </w:p>
        </w:tc>
        <w:tc>
          <w:tcPr>
            <w:tcW w:w="3252" w:type="pct"/>
          </w:tcPr>
          <w:p w14:paraId="5E0C0642" w14:textId="4DE192E8" w:rsidR="009C1C26" w:rsidRPr="00F95922" w:rsidRDefault="00E520E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>
              <w:rPr>
                <w:rFonts w:ascii="Calibri" w:eastAsia="Times New Roman" w:hAnsi="Calibri" w:cs="Times New Roman"/>
                <w:lang w:eastAsia="en-AU"/>
              </w:rPr>
              <w:t>Represents a sale</w:t>
            </w:r>
          </w:p>
        </w:tc>
      </w:tr>
      <w:tr w:rsidR="009C1C26" w:rsidRPr="00F95922" w14:paraId="1DE05583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05E27103" w14:textId="77777777" w:rsidR="009C1C26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Receipt</w:t>
            </w:r>
          </w:p>
        </w:tc>
        <w:tc>
          <w:tcPr>
            <w:tcW w:w="867" w:type="pct"/>
            <w:gridSpan w:val="2"/>
          </w:tcPr>
          <w:p w14:paraId="5B16421A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hyperlink w:anchor="_Receipt" w:history="1"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Receipt</w:t>
              </w:r>
            </w:hyperlink>
          </w:p>
        </w:tc>
        <w:tc>
          <w:tcPr>
            <w:tcW w:w="3252" w:type="pct"/>
          </w:tcPr>
          <w:p w14:paraId="7FF2BA41" w14:textId="46B10614" w:rsidR="009C1C26" w:rsidRPr="00F95922" w:rsidRDefault="00E520E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>
              <w:rPr>
                <w:rFonts w:ascii="Calibri" w:eastAsia="Times New Roman" w:hAnsi="Calibri" w:cs="Times New Roman"/>
                <w:lang w:eastAsia="en-AU"/>
              </w:rPr>
              <w:t>Proof of sale</w:t>
            </w:r>
          </w:p>
        </w:tc>
      </w:tr>
      <w:tr w:rsidR="009C1C26" w:rsidRPr="00F95922" w14:paraId="3A3ECF93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gridSpan w:val="2"/>
          </w:tcPr>
          <w:p w14:paraId="423D4CD8" w14:textId="77777777" w:rsidR="009C1C26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Settings</w:t>
            </w:r>
          </w:p>
        </w:tc>
        <w:tc>
          <w:tcPr>
            <w:tcW w:w="867" w:type="pct"/>
            <w:gridSpan w:val="2"/>
          </w:tcPr>
          <w:p w14:paraId="44B9D488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Settings" w:history="1">
              <w:r w:rsidRPr="3E993C7F">
                <w:rPr>
                  <w:rStyle w:val="Hyperlink"/>
                </w:rPr>
                <w:t>Settings</w:t>
              </w:r>
            </w:hyperlink>
          </w:p>
        </w:tc>
        <w:tc>
          <w:tcPr>
            <w:tcW w:w="3252" w:type="pct"/>
          </w:tcPr>
          <w:p w14:paraId="281B4BFC" w14:textId="40B8EFC0" w:rsidR="009C1C26" w:rsidRPr="00F95922" w:rsidRDefault="00E520E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>
              <w:t>Defines settings for the pay at table client</w:t>
            </w:r>
          </w:p>
        </w:tc>
      </w:tr>
    </w:tbl>
    <w:p w14:paraId="16AE09C1" w14:textId="77777777" w:rsidR="009C1C26" w:rsidRDefault="009C1C26" w:rsidP="009C1C26">
      <w:pPr>
        <w:rPr>
          <w:lang w:eastAsia="en-AU"/>
        </w:rPr>
      </w:pPr>
      <w:r>
        <w:rPr>
          <w:lang w:eastAsia="en-AU"/>
        </w:rPr>
        <w:br w:type="page"/>
      </w:r>
    </w:p>
    <w:p w14:paraId="2DB8F24D" w14:textId="77777777" w:rsidR="009C1C26" w:rsidRDefault="009C1C26" w:rsidP="009C1C26">
      <w:pPr>
        <w:pStyle w:val="Heading4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lastRenderedPageBreak/>
        <w:t>TenderOption</w:t>
      </w:r>
    </w:p>
    <w:p w14:paraId="2B344EDD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Description</w:t>
      </w:r>
    </w:p>
    <w:p w14:paraId="10C2346D" w14:textId="77777777" w:rsidR="009C1C26" w:rsidRPr="00980292" w:rsidRDefault="009C1C26" w:rsidP="009C1C26">
      <w:r>
        <w:t>The tender option describes a payment option available to the Pay at Table client. This will typically be “EFTPOS”, however other options (such as gift card) could be supported.</w:t>
      </w:r>
    </w:p>
    <w:p w14:paraId="0561FFA9" w14:textId="77777777" w:rsidR="009C1C26" w:rsidRDefault="009C1C26" w:rsidP="009C1C26">
      <w:pPr>
        <w:pStyle w:val="Code"/>
      </w:pPr>
      <w:r>
        <w:t>{</w:t>
      </w:r>
    </w:p>
    <w:p w14:paraId="1B99A381" w14:textId="77777777" w:rsidR="009C1C26" w:rsidRDefault="009C1C26" w:rsidP="009C1C26">
      <w:pPr>
        <w:pStyle w:val="Code"/>
        <w:ind w:firstLine="720"/>
      </w:pPr>
      <w:r>
        <w:t>"Id": "0",</w:t>
      </w:r>
    </w:p>
    <w:p w14:paraId="70224CAC" w14:textId="77777777" w:rsidR="009C1C26" w:rsidRDefault="009C1C26" w:rsidP="009C1C26">
      <w:pPr>
        <w:pStyle w:val="Code"/>
        <w:ind w:firstLine="720"/>
      </w:pPr>
      <w:r>
        <w:t>"TenderType": 0,</w:t>
      </w:r>
    </w:p>
    <w:p w14:paraId="6EE46741" w14:textId="77777777" w:rsidR="009C1C26" w:rsidRDefault="009C1C26" w:rsidP="009C1C26">
      <w:pPr>
        <w:pStyle w:val="Code"/>
        <w:ind w:firstLine="720"/>
      </w:pPr>
      <w:r>
        <w:t>"Merchant": "00",</w:t>
      </w:r>
    </w:p>
    <w:p w14:paraId="4B5A23B8" w14:textId="77777777" w:rsidR="009C1C26" w:rsidRDefault="009C1C26" w:rsidP="009C1C26">
      <w:pPr>
        <w:pStyle w:val="Code"/>
        <w:ind w:firstLine="720"/>
      </w:pPr>
      <w:r>
        <w:t>"DisplayName": "EFTPOS",</w:t>
      </w:r>
    </w:p>
    <w:p w14:paraId="5C193477" w14:textId="77777777" w:rsidR="009C1C26" w:rsidRPr="003F34C8" w:rsidRDefault="009C1C26" w:rsidP="009C1C26">
      <w:pPr>
        <w:pStyle w:val="Code"/>
        <w:ind w:firstLine="720"/>
      </w:pPr>
      <w:r>
        <w:t>"EnableSplitTender": false</w:t>
      </w:r>
    </w:p>
    <w:p w14:paraId="4DFEA547" w14:textId="77777777" w:rsidR="009C1C26" w:rsidRPr="003F34C8" w:rsidRDefault="009C1C26" w:rsidP="009C1C26">
      <w:pPr>
        <w:pStyle w:val="Code"/>
      </w:pPr>
      <w:r>
        <w:t>}</w:t>
      </w:r>
    </w:p>
    <w:p w14:paraId="3D176BC9" w14:textId="77777777" w:rsidR="009C1C26" w:rsidRPr="00980292" w:rsidRDefault="009C1C26" w:rsidP="009C1C26"/>
    <w:p w14:paraId="468ED370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Properties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884"/>
        <w:gridCol w:w="1566"/>
        <w:gridCol w:w="7006"/>
      </w:tblGrid>
      <w:tr w:rsidR="009C1C26" w:rsidRPr="00F95922" w14:paraId="36402A47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70524C39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Name</w:t>
            </w:r>
          </w:p>
        </w:tc>
        <w:tc>
          <w:tcPr>
            <w:tcW w:w="749" w:type="pct"/>
            <w:hideMark/>
          </w:tcPr>
          <w:p w14:paraId="20430D10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350" w:type="pct"/>
            <w:hideMark/>
          </w:tcPr>
          <w:p w14:paraId="4758D715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9C1C26" w:rsidRPr="00F95922" w14:paraId="76E1B586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56A2C3FA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Id</w:t>
            </w:r>
          </w:p>
        </w:tc>
        <w:tc>
          <w:tcPr>
            <w:tcW w:w="749" w:type="pct"/>
          </w:tcPr>
          <w:p w14:paraId="3D453406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50" w:type="pct"/>
          </w:tcPr>
          <w:p w14:paraId="22E99ABB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A unique identifier for this tender option. This is passed back to the server when a tender is created.</w:t>
            </w:r>
          </w:p>
        </w:tc>
      </w:tr>
      <w:tr w:rsidR="009C1C26" w:rsidRPr="00F95922" w14:paraId="2183178D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4BFDBB5B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t>TenderType</w:t>
            </w:r>
          </w:p>
        </w:tc>
        <w:tc>
          <w:tcPr>
            <w:tcW w:w="749" w:type="pct"/>
          </w:tcPr>
          <w:p w14:paraId="60097EA1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Integer</w:t>
            </w:r>
          </w:p>
        </w:tc>
        <w:tc>
          <w:tcPr>
            <w:tcW w:w="3350" w:type="pct"/>
          </w:tcPr>
          <w:p w14:paraId="674BC7E5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Defines how this tender option is handled by the Pay at Table client.</w:t>
            </w:r>
          </w:p>
          <w:p w14:paraId="61407B20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</w:p>
          <w:p w14:paraId="01C059CA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Possible values:</w:t>
            </w:r>
          </w:p>
          <w:p w14:paraId="4B4141B8" w14:textId="77777777" w:rsidR="009C1C26" w:rsidRPr="00EF578B" w:rsidRDefault="009C1C26" w:rsidP="00AC1B9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(0) EFTPOS</w:t>
            </w:r>
          </w:p>
        </w:tc>
      </w:tr>
      <w:tr w:rsidR="009C1C26" w:rsidRPr="00F95922" w14:paraId="69547115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3D2B2F53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t>Merchant</w:t>
            </w:r>
          </w:p>
        </w:tc>
        <w:tc>
          <w:tcPr>
            <w:tcW w:w="749" w:type="pct"/>
          </w:tcPr>
          <w:p w14:paraId="3CC35859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50" w:type="pct"/>
          </w:tcPr>
          <w:p w14:paraId="2D2115F7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merchant code to use in the request if this tender option is to be sent to a pinpad. Default to “00”.</w:t>
            </w:r>
          </w:p>
        </w:tc>
      </w:tr>
      <w:tr w:rsidR="009C1C26" w:rsidRPr="00F95922" w14:paraId="3F64F379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67830FFD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t>DisplayName</w:t>
            </w:r>
          </w:p>
        </w:tc>
        <w:tc>
          <w:tcPr>
            <w:tcW w:w="749" w:type="pct"/>
          </w:tcPr>
          <w:p w14:paraId="2A094330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50" w:type="pct"/>
          </w:tcPr>
          <w:p w14:paraId="40635FF4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Max 14 characters. A name which can be presented to the user to identify this tender option</w:t>
            </w:r>
          </w:p>
        </w:tc>
      </w:tr>
      <w:tr w:rsidR="009C1C26" w:rsidRPr="00F95922" w14:paraId="0469FAA4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1EDD4F03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t>EnableSplitTender</w:t>
            </w:r>
          </w:p>
        </w:tc>
        <w:tc>
          <w:tcPr>
            <w:tcW w:w="749" w:type="pct"/>
          </w:tcPr>
          <w:p w14:paraId="2B2CE8B4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Boolean</w:t>
            </w:r>
          </w:p>
        </w:tc>
        <w:tc>
          <w:tcPr>
            <w:tcW w:w="3350" w:type="pct"/>
          </w:tcPr>
          <w:p w14:paraId="74E80739" w14:textId="52F47AEC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True if the user should be able to tender for an amount less than the total of the order</w:t>
            </w:r>
            <w:r w:rsidR="005E0851">
              <w:rPr>
                <w:rFonts w:ascii="Calibri,Times New Roman" w:eastAsia="Calibri,Times New Roman" w:hAnsi="Calibri,Times New Roman" w:cs="Calibri,Times New Roman"/>
                <w:lang w:eastAsia="en-AU"/>
              </w:rPr>
              <w:t>. If false, the user will not be able to change the amount displayed in the pinpad.</w:t>
            </w:r>
          </w:p>
        </w:tc>
      </w:tr>
    </w:tbl>
    <w:p w14:paraId="70C10C77" w14:textId="77777777" w:rsidR="009C1C26" w:rsidRDefault="009C1C26" w:rsidP="009C1C26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3908157C" w14:textId="77777777" w:rsidR="009C1C26" w:rsidRDefault="009C1C26" w:rsidP="009C1C26">
      <w:pPr>
        <w:pStyle w:val="Heading4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lastRenderedPageBreak/>
        <w:t>ReceiptOption</w:t>
      </w:r>
    </w:p>
    <w:p w14:paraId="062D1163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Description</w:t>
      </w:r>
    </w:p>
    <w:p w14:paraId="0A00C68E" w14:textId="77777777" w:rsidR="009C1C26" w:rsidRPr="00980292" w:rsidRDefault="009C1C26" w:rsidP="009C1C26">
      <w:r>
        <w:t>Describes a receipt option available to the Pay at Table client. This will typically be “Customer”, however other options could be supported.</w:t>
      </w:r>
    </w:p>
    <w:p w14:paraId="5ACDE2EB" w14:textId="77777777" w:rsidR="009C1C26" w:rsidRDefault="009C1C26" w:rsidP="009C1C26">
      <w:pPr>
        <w:pStyle w:val="Code"/>
      </w:pPr>
      <w:r>
        <w:t>{</w:t>
      </w:r>
    </w:p>
    <w:p w14:paraId="27872717" w14:textId="77777777" w:rsidR="009C1C26" w:rsidRDefault="009C1C26" w:rsidP="009C1C26">
      <w:pPr>
        <w:pStyle w:val="Code"/>
        <w:ind w:firstLine="720"/>
      </w:pPr>
      <w:r>
        <w:t>"Id": "0",</w:t>
      </w:r>
    </w:p>
    <w:p w14:paraId="06F36F68" w14:textId="77777777" w:rsidR="009C1C26" w:rsidRDefault="009C1C26" w:rsidP="009C1C26">
      <w:pPr>
        <w:pStyle w:val="Code"/>
        <w:ind w:firstLine="720"/>
      </w:pPr>
      <w:r>
        <w:t>"ReceiptType": 0,</w:t>
      </w:r>
    </w:p>
    <w:p w14:paraId="44059849" w14:textId="77777777" w:rsidR="009C1C26" w:rsidRDefault="009C1C26" w:rsidP="009C1C26">
      <w:pPr>
        <w:pStyle w:val="Code"/>
        <w:ind w:firstLine="720"/>
      </w:pPr>
      <w:r>
        <w:t>"DisplayName": "Customer"</w:t>
      </w:r>
    </w:p>
    <w:p w14:paraId="25B00881" w14:textId="77777777" w:rsidR="009C1C26" w:rsidRPr="003F34C8" w:rsidRDefault="009C1C26" w:rsidP="009C1C26">
      <w:pPr>
        <w:pStyle w:val="Code"/>
      </w:pPr>
      <w:r>
        <w:t>}</w:t>
      </w:r>
    </w:p>
    <w:p w14:paraId="6D430A7D" w14:textId="77777777" w:rsidR="009C1C26" w:rsidRPr="00980292" w:rsidRDefault="009C1C26" w:rsidP="009C1C26"/>
    <w:p w14:paraId="3FF63E25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Properties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884"/>
        <w:gridCol w:w="1566"/>
        <w:gridCol w:w="7006"/>
      </w:tblGrid>
      <w:tr w:rsidR="009C1C26" w:rsidRPr="00F95922" w14:paraId="55ABE02C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64BAD819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Name</w:t>
            </w:r>
          </w:p>
        </w:tc>
        <w:tc>
          <w:tcPr>
            <w:tcW w:w="749" w:type="pct"/>
            <w:hideMark/>
          </w:tcPr>
          <w:p w14:paraId="6F011BEF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350" w:type="pct"/>
            <w:hideMark/>
          </w:tcPr>
          <w:p w14:paraId="18998C66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9C1C26" w:rsidRPr="00F95922" w14:paraId="6ED49D5D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3DC3DDE3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Id</w:t>
            </w:r>
          </w:p>
        </w:tc>
        <w:tc>
          <w:tcPr>
            <w:tcW w:w="749" w:type="pct"/>
          </w:tcPr>
          <w:p w14:paraId="1E242881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50" w:type="pct"/>
          </w:tcPr>
          <w:p w14:paraId="6C32AAF0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A unique identifier for this receipt option. This is passed back to the server when a receipt is requested</w:t>
            </w:r>
          </w:p>
        </w:tc>
      </w:tr>
      <w:tr w:rsidR="009C1C26" w:rsidRPr="00F95922" w14:paraId="6DCE77CC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6DA5F371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t>ReceiptType</w:t>
            </w:r>
          </w:p>
        </w:tc>
        <w:tc>
          <w:tcPr>
            <w:tcW w:w="749" w:type="pct"/>
          </w:tcPr>
          <w:p w14:paraId="12791D3B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Integer</w:t>
            </w:r>
          </w:p>
        </w:tc>
        <w:tc>
          <w:tcPr>
            <w:tcW w:w="3350" w:type="pct"/>
          </w:tcPr>
          <w:p w14:paraId="4B63188E" w14:textId="0FABB595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Defines the receipt type. </w:t>
            </w:r>
          </w:p>
          <w:p w14:paraId="33B1DB4D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</w:p>
          <w:p w14:paraId="4936D909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Possible values:</w:t>
            </w:r>
          </w:p>
          <w:p w14:paraId="583113B9" w14:textId="4961D737" w:rsidR="009C1C26" w:rsidRPr="00EF578B" w:rsidRDefault="009C1C26" w:rsidP="00AC1B9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(0) </w:t>
            </w:r>
            <w:r w:rsidR="005D2853">
              <w:rPr>
                <w:rFonts w:ascii="Calibri,Times New Roman" w:eastAsia="Calibri,Times New Roman" w:hAnsi="Calibri,Times New Roman" w:cs="Calibri,Times New Roman"/>
                <w:lang w:eastAsia="en-AU"/>
              </w:rPr>
              <w:t>Order</w:t>
            </w:r>
          </w:p>
        </w:tc>
      </w:tr>
      <w:tr w:rsidR="009C1C26" w:rsidRPr="00F95922" w14:paraId="79A7896C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24D6B3EA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t>DisplayName</w:t>
            </w:r>
          </w:p>
        </w:tc>
        <w:tc>
          <w:tcPr>
            <w:tcW w:w="749" w:type="pct"/>
          </w:tcPr>
          <w:p w14:paraId="5BC0D393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50" w:type="pct"/>
          </w:tcPr>
          <w:p w14:paraId="0F8197C1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Max 14 characters. A name which can be presented to the user to identify this receipt option</w:t>
            </w:r>
          </w:p>
        </w:tc>
      </w:tr>
    </w:tbl>
    <w:p w14:paraId="2B4FEAEC" w14:textId="77777777" w:rsidR="009C1C26" w:rsidRDefault="009C1C26" w:rsidP="009C1C26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33F42EC9" w14:textId="77777777" w:rsidR="009C1C26" w:rsidRDefault="009C1C26" w:rsidP="009C1C26">
      <w:pPr>
        <w:pStyle w:val="Heading4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lastRenderedPageBreak/>
        <w:t>Settings</w:t>
      </w:r>
    </w:p>
    <w:p w14:paraId="39B3A0B3" w14:textId="77777777" w:rsidR="009C1C26" w:rsidRPr="00EA3290" w:rsidRDefault="009C1C26" w:rsidP="009C1C26">
      <w:pPr>
        <w:pStyle w:val="Heading5"/>
      </w:pPr>
      <w:r w:rsidRPr="3E993C7F">
        <w:rPr>
          <w:rFonts w:eastAsia="Times New Roman"/>
          <w:lang w:eastAsia="en-AU"/>
        </w:rPr>
        <w:t>Description</w:t>
      </w:r>
    </w:p>
    <w:p w14:paraId="3B28B809" w14:textId="77777777" w:rsidR="009C1C26" w:rsidRPr="00980292" w:rsidRDefault="009C1C26" w:rsidP="009C1C26">
      <w:r>
        <w:t xml:space="preserve">Defines settings for the pay at table client. </w:t>
      </w:r>
    </w:p>
    <w:p w14:paraId="24291646" w14:textId="77777777" w:rsidR="009C1C26" w:rsidRDefault="009C1C26" w:rsidP="009C1C26">
      <w:pPr>
        <w:pStyle w:val="Code"/>
      </w:pPr>
      <w:r>
        <w:t>{</w:t>
      </w:r>
    </w:p>
    <w:p w14:paraId="57484F93" w14:textId="77777777" w:rsidR="009C1C26" w:rsidRDefault="009C1C26" w:rsidP="009C1C26">
      <w:pPr>
        <w:pStyle w:val="Code"/>
      </w:pPr>
      <w:r>
        <w:tab/>
        <w:t>"Settings": {</w:t>
      </w:r>
    </w:p>
    <w:p w14:paraId="0C219392" w14:textId="77777777" w:rsidR="009C1C26" w:rsidRDefault="009C1C26" w:rsidP="009C1C26">
      <w:pPr>
        <w:pStyle w:val="Code"/>
      </w:pPr>
      <w:r>
        <w:tab/>
      </w:r>
      <w:r>
        <w:tab/>
        <w:t>"TenderOptions": [{</w:t>
      </w:r>
    </w:p>
    <w:p w14:paraId="7F27015B" w14:textId="77777777" w:rsidR="009C1C26" w:rsidRDefault="009C1C26" w:rsidP="009C1C26">
      <w:pPr>
        <w:pStyle w:val="Code"/>
      </w:pPr>
      <w:r>
        <w:tab/>
      </w:r>
      <w:r>
        <w:tab/>
      </w:r>
      <w:r>
        <w:tab/>
        <w:t>"Id": "0",</w:t>
      </w:r>
    </w:p>
    <w:p w14:paraId="166BFE8A" w14:textId="77777777" w:rsidR="009C1C26" w:rsidRDefault="009C1C26" w:rsidP="009C1C26">
      <w:pPr>
        <w:pStyle w:val="Code"/>
      </w:pPr>
      <w:r>
        <w:tab/>
      </w:r>
      <w:r>
        <w:tab/>
      </w:r>
      <w:r>
        <w:tab/>
        <w:t>"TenderType": 0,</w:t>
      </w:r>
    </w:p>
    <w:p w14:paraId="4810BEFC" w14:textId="77777777" w:rsidR="009C1C26" w:rsidRDefault="009C1C26" w:rsidP="009C1C26">
      <w:pPr>
        <w:pStyle w:val="Code"/>
      </w:pPr>
      <w:r>
        <w:tab/>
      </w:r>
      <w:r>
        <w:tab/>
      </w:r>
      <w:r>
        <w:tab/>
        <w:t>"Merchant": "00",</w:t>
      </w:r>
    </w:p>
    <w:p w14:paraId="457BB4FE" w14:textId="77777777" w:rsidR="009C1C26" w:rsidRDefault="009C1C26" w:rsidP="009C1C26">
      <w:pPr>
        <w:pStyle w:val="Code"/>
      </w:pPr>
      <w:r>
        <w:tab/>
      </w:r>
      <w:r>
        <w:tab/>
      </w:r>
      <w:r>
        <w:tab/>
        <w:t>"DisplayName": "EFTPOS",</w:t>
      </w:r>
    </w:p>
    <w:p w14:paraId="35DB603F" w14:textId="77777777" w:rsidR="009C1C26" w:rsidRDefault="009C1C26" w:rsidP="009C1C26">
      <w:pPr>
        <w:pStyle w:val="Code"/>
      </w:pPr>
      <w:r>
        <w:tab/>
      </w:r>
      <w:r>
        <w:tab/>
      </w:r>
      <w:r>
        <w:tab/>
        <w:t>"EnableSplitTender": false</w:t>
      </w:r>
    </w:p>
    <w:p w14:paraId="3C0820E9" w14:textId="77777777" w:rsidR="009C1C26" w:rsidRDefault="009C1C26" w:rsidP="009C1C26">
      <w:pPr>
        <w:pStyle w:val="Code"/>
      </w:pPr>
      <w:r>
        <w:tab/>
      </w:r>
      <w:r>
        <w:tab/>
        <w:t>}],</w:t>
      </w:r>
    </w:p>
    <w:p w14:paraId="1EE36430" w14:textId="77777777" w:rsidR="009C1C26" w:rsidRDefault="009C1C26" w:rsidP="009C1C26">
      <w:pPr>
        <w:pStyle w:val="Code"/>
      </w:pPr>
      <w:r>
        <w:tab/>
      </w:r>
      <w:r>
        <w:tab/>
        <w:t>"ReceiptOptions": [{</w:t>
      </w:r>
    </w:p>
    <w:p w14:paraId="14873B3D" w14:textId="77777777" w:rsidR="009C1C26" w:rsidRDefault="009C1C26" w:rsidP="009C1C26">
      <w:pPr>
        <w:pStyle w:val="Code"/>
      </w:pPr>
      <w:r>
        <w:tab/>
      </w:r>
      <w:r>
        <w:tab/>
      </w:r>
      <w:r>
        <w:tab/>
        <w:t>"Id": "0",</w:t>
      </w:r>
    </w:p>
    <w:p w14:paraId="22F856AC" w14:textId="77777777" w:rsidR="009C1C26" w:rsidRDefault="009C1C26" w:rsidP="009C1C26">
      <w:pPr>
        <w:pStyle w:val="Code"/>
      </w:pPr>
      <w:r>
        <w:tab/>
      </w:r>
      <w:r>
        <w:tab/>
      </w:r>
      <w:r>
        <w:tab/>
        <w:t>"ReceiptType": 0,</w:t>
      </w:r>
    </w:p>
    <w:p w14:paraId="2C21D136" w14:textId="77777777" w:rsidR="009C1C26" w:rsidRDefault="009C1C26" w:rsidP="009C1C26">
      <w:pPr>
        <w:pStyle w:val="Code"/>
      </w:pPr>
      <w:r>
        <w:tab/>
      </w:r>
      <w:r>
        <w:tab/>
      </w:r>
      <w:r>
        <w:tab/>
        <w:t>"DisplayName": "Customer"</w:t>
      </w:r>
    </w:p>
    <w:p w14:paraId="45227A12" w14:textId="77777777" w:rsidR="008321A4" w:rsidRDefault="009C1C26" w:rsidP="008321A4">
      <w:pPr>
        <w:pStyle w:val="Code"/>
      </w:pPr>
      <w:r>
        <w:tab/>
      </w:r>
      <w:r>
        <w:tab/>
      </w:r>
      <w:r w:rsidR="008321A4">
        <w:t>}],</w:t>
      </w:r>
    </w:p>
    <w:p w14:paraId="56B1D35D" w14:textId="77777777" w:rsidR="008321A4" w:rsidRDefault="008321A4" w:rsidP="008321A4">
      <w:pPr>
        <w:pStyle w:val="Code"/>
        <w:ind w:firstLine="720"/>
      </w:pPr>
      <w:r>
        <w:t xml:space="preserve">    </w:t>
      </w:r>
      <w:r>
        <w:tab/>
        <w:t>"CsdReservedString2": "EFTPOS",</w:t>
      </w:r>
      <w:r>
        <w:tab/>
      </w:r>
    </w:p>
    <w:p w14:paraId="7F0673EB" w14:textId="6E834DD6" w:rsidR="008321A4" w:rsidRDefault="008321A4" w:rsidP="008321A4">
      <w:pPr>
        <w:pStyle w:val="Code"/>
        <w:ind w:firstLine="720"/>
      </w:pPr>
      <w:r>
        <w:tab/>
        <w:t>"TxnType": "P",</w:t>
      </w:r>
    </w:p>
    <w:p w14:paraId="3E4DF763" w14:textId="747B96F4" w:rsidR="008321A4" w:rsidRDefault="008321A4" w:rsidP="008321A4">
      <w:pPr>
        <w:pStyle w:val="Code"/>
        <w:ind w:firstLine="720"/>
      </w:pPr>
      <w:r>
        <w:tab/>
        <w:t>"IsTippingEnabled": false</w:t>
      </w:r>
    </w:p>
    <w:p w14:paraId="1A5A002E" w14:textId="77777777" w:rsidR="009C1C26" w:rsidRDefault="009C1C26" w:rsidP="009C1C26">
      <w:pPr>
        <w:pStyle w:val="Code"/>
      </w:pPr>
      <w:r>
        <w:tab/>
        <w:t>}</w:t>
      </w:r>
    </w:p>
    <w:p w14:paraId="09C597BE" w14:textId="77777777" w:rsidR="009C1C26" w:rsidRPr="00980292" w:rsidRDefault="009C1C26" w:rsidP="009C1C26">
      <w:pPr>
        <w:pStyle w:val="Code"/>
      </w:pPr>
      <w:r>
        <w:t>}</w:t>
      </w:r>
    </w:p>
    <w:p w14:paraId="7C5AFBE2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Properties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2029"/>
        <w:gridCol w:w="1640"/>
        <w:gridCol w:w="6787"/>
      </w:tblGrid>
      <w:tr w:rsidR="009C1C26" w:rsidRPr="00F95922" w14:paraId="618DF1E5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hideMark/>
          </w:tcPr>
          <w:p w14:paraId="497DFF38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Name</w:t>
            </w:r>
          </w:p>
        </w:tc>
        <w:tc>
          <w:tcPr>
            <w:tcW w:w="798" w:type="pct"/>
            <w:hideMark/>
          </w:tcPr>
          <w:p w14:paraId="01B4D366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398" w:type="pct"/>
            <w:hideMark/>
          </w:tcPr>
          <w:p w14:paraId="111EB18C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9C1C26" w:rsidRPr="00F95922" w14:paraId="69001C75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1D85CB37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TenderOptions</w:t>
            </w:r>
          </w:p>
        </w:tc>
        <w:tc>
          <w:tcPr>
            <w:tcW w:w="798" w:type="pct"/>
          </w:tcPr>
          <w:p w14:paraId="30D1BB79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hyperlink w:anchor="_TenderOption" w:history="1"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TenderOption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[]</w:t>
              </w:r>
            </w:hyperlink>
          </w:p>
        </w:tc>
        <w:tc>
          <w:tcPr>
            <w:tcW w:w="3398" w:type="pct"/>
          </w:tcPr>
          <w:p w14:paraId="7911D729" w14:textId="77777777" w:rsidR="009C1C26" w:rsidRPr="00780FF3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Lists the tender options available to the Pay at Table client. </w:t>
            </w:r>
          </w:p>
          <w:p w14:paraId="3C7847AA" w14:textId="77777777" w:rsidR="009C1C26" w:rsidRPr="00780FF3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>If left null or empty the option to tender will not be available on Pay at Table client when the user selects an order.</w:t>
            </w:r>
          </w:p>
          <w:p w14:paraId="6D6223B1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>If only one option is available, the Pay at Table client will automatically select that option when the user chooses to tender.</w:t>
            </w:r>
          </w:p>
        </w:tc>
      </w:tr>
      <w:tr w:rsidR="009C1C26" w:rsidRPr="00F95922" w14:paraId="68E45B8A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4450A8B8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ReceiptOptions</w:t>
            </w:r>
          </w:p>
        </w:tc>
        <w:tc>
          <w:tcPr>
            <w:tcW w:w="798" w:type="pct"/>
          </w:tcPr>
          <w:p w14:paraId="65656A1E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hyperlink w:anchor="_ReceiptOption" w:history="1">
              <w:r w:rsidRPr="3E993C7F">
                <w:rPr>
                  <w:rStyle w:val="Hyperlink"/>
                  <w:rFonts w:ascii="Calibri,Times New Roman" w:eastAsia="Calibri,Times New Roman" w:hAnsi="Calibri,Times New Roman" w:cs="Calibri,Times New Roman"/>
                  <w:lang w:eastAsia="en-AU"/>
                </w:rPr>
                <w:t>ReceiptOption</w:t>
              </w:r>
              <w:r w:rsidRPr="3E993C7F">
                <w:rPr>
                  <w:rFonts w:ascii="Calibri,Times New Roman" w:eastAsia="Calibri,Times New Roman" w:hAnsi="Calibri,Times New Roman" w:cs="Calibri,Times New Roman"/>
                  <w:lang w:eastAsia="en-AU"/>
                </w:rPr>
                <w:t>[]</w:t>
              </w:r>
            </w:hyperlink>
          </w:p>
        </w:tc>
        <w:tc>
          <w:tcPr>
            <w:tcW w:w="3398" w:type="pct"/>
          </w:tcPr>
          <w:p w14:paraId="7EA4E17A" w14:textId="77777777" w:rsidR="009C1C26" w:rsidRPr="00780FF3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Lists the tender options available to the Pay at Table client. </w:t>
            </w:r>
          </w:p>
          <w:p w14:paraId="166B0AB2" w14:textId="77777777" w:rsidR="009C1C26" w:rsidRPr="00780FF3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>If left null or empty the option to print will not be available on Pay at Table client when the user selects an order.</w:t>
            </w:r>
          </w:p>
          <w:p w14:paraId="23860E6E" w14:textId="77777777" w:rsidR="009C1C26" w:rsidRPr="00780FF3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>If only one option is available, the Pay at Table client will automatically select that option when the user chooses an order.</w:t>
            </w:r>
          </w:p>
        </w:tc>
      </w:tr>
      <w:tr w:rsidR="008321A4" w:rsidRPr="00F95922" w14:paraId="69B62CEC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37A1A1CF" w14:textId="3262D9B7" w:rsidR="008321A4" w:rsidRPr="3E993C7F" w:rsidRDefault="008321A4" w:rsidP="00AC1B96">
            <w:pPr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>CsdReservedString2</w:t>
            </w:r>
          </w:p>
        </w:tc>
        <w:tc>
          <w:tcPr>
            <w:tcW w:w="798" w:type="pct"/>
          </w:tcPr>
          <w:p w14:paraId="4EC9566B" w14:textId="76F1FE54" w:rsidR="008321A4" w:rsidRDefault="008321A4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98" w:type="pct"/>
          </w:tcPr>
          <w:p w14:paraId="2FD003DC" w14:textId="77777777" w:rsidR="008321A4" w:rsidRPr="00780FF3" w:rsidRDefault="008321A4" w:rsidP="00561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This property defines which application the EFT-Client is to send the transaction details to. If the property is empty, the default EFTPOS application will be used. Other possible values: </w:t>
            </w:r>
          </w:p>
          <w:p w14:paraId="7B75BEFF" w14:textId="6F2D2A7B" w:rsidR="008321A4" w:rsidRPr="00780FF3" w:rsidRDefault="008321A4" w:rsidP="00780FF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>“EFTPOS” - Use the EFTPOS application (default)</w:t>
            </w:r>
          </w:p>
          <w:p w14:paraId="1D052702" w14:textId="2CD4C6AE" w:rsidR="008321A4" w:rsidRPr="00780FF3" w:rsidRDefault="008321A4" w:rsidP="00780FF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“AGENCY” - Use the Agency application within the terminal. </w:t>
            </w:r>
          </w:p>
        </w:tc>
      </w:tr>
      <w:tr w:rsidR="008321A4" w:rsidRPr="00F95922" w14:paraId="4078C50B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2F5CFABA" w14:textId="5721CF59" w:rsidR="008321A4" w:rsidRPr="00780FF3" w:rsidRDefault="008321A4" w:rsidP="00AC1B96">
            <w:pPr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>TxnType</w:t>
            </w:r>
          </w:p>
        </w:tc>
        <w:tc>
          <w:tcPr>
            <w:tcW w:w="798" w:type="pct"/>
          </w:tcPr>
          <w:p w14:paraId="1D0B7B27" w14:textId="67523775" w:rsidR="008321A4" w:rsidRDefault="008321A4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98" w:type="pct"/>
          </w:tcPr>
          <w:p w14:paraId="7C52CA76" w14:textId="3A22C78F" w:rsidR="008321A4" w:rsidRPr="00780FF3" w:rsidRDefault="008321A4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1 character text property that determines the type of transaction to perform. </w:t>
            </w:r>
            <w:r w:rsidR="00150B9D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If empty, the default “P” is sent out. </w:t>
            </w: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>Possible values:</w:t>
            </w:r>
          </w:p>
          <w:p w14:paraId="5F1F437F" w14:textId="77777777" w:rsidR="008321A4" w:rsidRPr="00780FF3" w:rsidRDefault="008321A4" w:rsidP="00780FF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>“P” – Purchase Cash</w:t>
            </w:r>
          </w:p>
          <w:p w14:paraId="4891A3E8" w14:textId="77777777" w:rsidR="008321A4" w:rsidRPr="00780FF3" w:rsidRDefault="008321A4" w:rsidP="00780FF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>“R” – Refund</w:t>
            </w:r>
          </w:p>
          <w:p w14:paraId="5C8048E1" w14:textId="148E7372" w:rsidR="008321A4" w:rsidRPr="00780FF3" w:rsidRDefault="008321A4" w:rsidP="00780FF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etc. </w:t>
            </w:r>
          </w:p>
        </w:tc>
      </w:tr>
      <w:tr w:rsidR="008321A4" w:rsidRPr="00F95922" w14:paraId="0FB36359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3A3D9812" w14:textId="753C9075" w:rsidR="008321A4" w:rsidRPr="00780FF3" w:rsidRDefault="008321A4" w:rsidP="00AC1B96">
            <w:pPr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>IsTippingEnabled</w:t>
            </w:r>
          </w:p>
        </w:tc>
        <w:tc>
          <w:tcPr>
            <w:tcW w:w="798" w:type="pct"/>
          </w:tcPr>
          <w:p w14:paraId="67FFC37A" w14:textId="0F92D564" w:rsidR="008321A4" w:rsidRDefault="008321A4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398" w:type="pct"/>
          </w:tcPr>
          <w:p w14:paraId="59FB1076" w14:textId="2BB72E43" w:rsidR="008321A4" w:rsidRPr="00780FF3" w:rsidRDefault="008321A4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>Indicates to the PC-EFTPOS system to perform a purchase with a possible tip.</w:t>
            </w:r>
            <w:r w:rsidR="00C42924" w:rsidRPr="00780FF3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 </w:t>
            </w:r>
          </w:p>
        </w:tc>
      </w:tr>
    </w:tbl>
    <w:p w14:paraId="1B98A536" w14:textId="77777777" w:rsidR="009C1C26" w:rsidRDefault="009C1C26" w:rsidP="009C1C26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4A06C78F" w14:textId="77777777" w:rsidR="009C1C26" w:rsidRDefault="009C1C26" w:rsidP="009C1C26">
      <w:pPr>
        <w:pStyle w:val="Heading4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lastRenderedPageBreak/>
        <w:t>Table</w:t>
      </w:r>
    </w:p>
    <w:p w14:paraId="0122829C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Description</w:t>
      </w:r>
    </w:p>
    <w:p w14:paraId="23F93CFE" w14:textId="77777777" w:rsidR="009C1C26" w:rsidRDefault="009C1C26" w:rsidP="009C1C26">
      <w:pPr>
        <w:rPr>
          <w:lang w:eastAsia="en-AU"/>
        </w:rPr>
      </w:pPr>
      <w:r w:rsidRPr="3E993C7F">
        <w:rPr>
          <w:lang w:eastAsia="en-AU"/>
        </w:rPr>
        <w:t xml:space="preserve">Defines an item in a lookup table used to find an order. </w:t>
      </w:r>
    </w:p>
    <w:p w14:paraId="2BA59718" w14:textId="77777777" w:rsidR="009C1C26" w:rsidRDefault="009C1C26" w:rsidP="009C1C26">
      <w:pPr>
        <w:rPr>
          <w:lang w:eastAsia="en-AU"/>
        </w:rPr>
      </w:pPr>
      <w:r w:rsidRPr="3E993C7F">
        <w:rPr>
          <w:lang w:eastAsia="en-AU"/>
        </w:rPr>
        <w:t xml:space="preserve">For example, an array of Table could represent the tables in a restaurant. The user could then be presented with either a list of table names contained in the </w:t>
      </w:r>
      <w:r w:rsidRPr="3E993C7F">
        <w:rPr>
          <w:i/>
          <w:iCs/>
          <w:lang w:eastAsia="en-AU"/>
        </w:rPr>
        <w:t>DisplayName</w:t>
      </w:r>
      <w:r w:rsidRPr="3E993C7F">
        <w:rPr>
          <w:lang w:eastAsia="en-AU"/>
        </w:rPr>
        <w:t xml:space="preserve"> property, or the </w:t>
      </w:r>
      <w:r w:rsidRPr="3E993C7F">
        <w:rPr>
          <w:i/>
          <w:iCs/>
          <w:lang w:eastAsia="en-AU"/>
        </w:rPr>
        <w:t xml:space="preserve">DisplayNumber </w:t>
      </w:r>
      <w:r w:rsidRPr="3E993C7F">
        <w:rPr>
          <w:lang w:eastAsia="en-AU"/>
        </w:rPr>
        <w:t xml:space="preserve">property could be used to select a specific </w:t>
      </w:r>
      <w:r w:rsidRPr="3E993C7F">
        <w:rPr>
          <w:i/>
          <w:iCs/>
          <w:lang w:eastAsia="en-AU"/>
        </w:rPr>
        <w:t>Table</w:t>
      </w:r>
      <w:r w:rsidRPr="3E993C7F">
        <w:rPr>
          <w:lang w:eastAsia="en-AU"/>
        </w:rPr>
        <w:t xml:space="preserve">. </w:t>
      </w:r>
    </w:p>
    <w:p w14:paraId="0AA24941" w14:textId="77777777" w:rsidR="009C1C26" w:rsidRPr="00980292" w:rsidRDefault="009C1C26" w:rsidP="009C1C26">
      <w:pPr>
        <w:rPr>
          <w:lang w:eastAsia="en-AU"/>
        </w:rPr>
      </w:pPr>
      <w:r w:rsidRPr="3E993C7F">
        <w:rPr>
          <w:lang w:eastAsia="en-AU"/>
        </w:rPr>
        <w:t xml:space="preserve">After the user has selected an </w:t>
      </w:r>
      <w:r w:rsidRPr="3E993C7F">
        <w:rPr>
          <w:i/>
          <w:iCs/>
          <w:lang w:eastAsia="en-AU"/>
        </w:rPr>
        <w:t>Table</w:t>
      </w:r>
      <w:r w:rsidRPr="3E993C7F">
        <w:rPr>
          <w:lang w:eastAsia="en-AU"/>
        </w:rPr>
        <w:t xml:space="preserve">, the Pay at Table client will call the </w:t>
      </w:r>
      <w:r w:rsidRPr="3E993C7F">
        <w:rPr>
          <w:i/>
          <w:iCs/>
          <w:lang w:eastAsia="en-AU"/>
        </w:rPr>
        <w:t xml:space="preserve">/api/tables/{table-id}/orders </w:t>
      </w:r>
      <w:r w:rsidRPr="3E993C7F">
        <w:rPr>
          <w:lang w:eastAsia="en-AU"/>
        </w:rPr>
        <w:t xml:space="preserve">method to retrieve the orders available for this </w:t>
      </w:r>
      <w:r w:rsidRPr="3E993C7F">
        <w:rPr>
          <w:i/>
          <w:iCs/>
          <w:lang w:eastAsia="en-AU"/>
        </w:rPr>
        <w:t>Table</w:t>
      </w:r>
      <w:r w:rsidRPr="3E993C7F">
        <w:rPr>
          <w:lang w:eastAsia="en-AU"/>
        </w:rPr>
        <w:t>.</w:t>
      </w:r>
    </w:p>
    <w:p w14:paraId="0EE0F010" w14:textId="77777777" w:rsidR="009C1C26" w:rsidRPr="003F34C8" w:rsidRDefault="009C1C26" w:rsidP="009C1C26">
      <w:pPr>
        <w:pStyle w:val="Code"/>
      </w:pPr>
      <w:r>
        <w:t>{</w:t>
      </w:r>
    </w:p>
    <w:p w14:paraId="66663C70" w14:textId="77777777" w:rsidR="009C1C26" w:rsidRPr="003F34C8" w:rsidRDefault="009C1C26" w:rsidP="009C1C26">
      <w:pPr>
        <w:pStyle w:val="Code"/>
      </w:pPr>
      <w:r w:rsidRPr="003F34C8">
        <w:tab/>
        <w:t xml:space="preserve">"Id": </w:t>
      </w:r>
      <w:r>
        <w:t>"</w:t>
      </w:r>
      <w:r w:rsidRPr="003F34C8">
        <w:t>50</w:t>
      </w:r>
      <w:r>
        <w:t>"</w:t>
      </w:r>
      <w:r w:rsidRPr="003F34C8">
        <w:t>,</w:t>
      </w:r>
    </w:p>
    <w:p w14:paraId="7B2973BB" w14:textId="77777777" w:rsidR="009C1C26" w:rsidRPr="003F34C8" w:rsidRDefault="009C1C26" w:rsidP="009C1C26">
      <w:pPr>
        <w:pStyle w:val="Code"/>
      </w:pPr>
      <w:r w:rsidRPr="003F34C8">
        <w:tab/>
        <w:t>"DisplayName": "TABLE 1",</w:t>
      </w:r>
    </w:p>
    <w:p w14:paraId="0049C9C5" w14:textId="77777777" w:rsidR="009C1C26" w:rsidRPr="003F34C8" w:rsidRDefault="009C1C26" w:rsidP="009C1C26">
      <w:pPr>
        <w:pStyle w:val="Code"/>
      </w:pPr>
      <w:r w:rsidRPr="003F34C8">
        <w:tab/>
        <w:t>"DisplayNumber": 1</w:t>
      </w:r>
    </w:p>
    <w:p w14:paraId="29CE2F5C" w14:textId="77777777" w:rsidR="009C1C26" w:rsidRPr="003F34C8" w:rsidRDefault="009C1C26" w:rsidP="009C1C26">
      <w:pPr>
        <w:pStyle w:val="Code"/>
      </w:pPr>
      <w:r>
        <w:t>}</w:t>
      </w:r>
    </w:p>
    <w:p w14:paraId="65FB9704" w14:textId="77777777" w:rsidR="009C1C26" w:rsidRPr="00980292" w:rsidRDefault="009C1C26" w:rsidP="009C1C26"/>
    <w:p w14:paraId="7FDD5E53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Properties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81"/>
        <w:gridCol w:w="1669"/>
        <w:gridCol w:w="7106"/>
      </w:tblGrid>
      <w:tr w:rsidR="009C1C26" w:rsidRPr="00F95922" w14:paraId="0FD56FE6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hideMark/>
          </w:tcPr>
          <w:p w14:paraId="6A78893D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Name</w:t>
            </w:r>
          </w:p>
        </w:tc>
        <w:tc>
          <w:tcPr>
            <w:tcW w:w="798" w:type="pct"/>
            <w:hideMark/>
          </w:tcPr>
          <w:p w14:paraId="2D35E95D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398" w:type="pct"/>
            <w:hideMark/>
          </w:tcPr>
          <w:p w14:paraId="08466676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9C1C26" w:rsidRPr="00F95922" w14:paraId="3D036254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0A32726C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Id</w:t>
            </w:r>
          </w:p>
        </w:tc>
        <w:tc>
          <w:tcPr>
            <w:tcW w:w="798" w:type="pct"/>
          </w:tcPr>
          <w:p w14:paraId="4C5C3EA0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98" w:type="pct"/>
          </w:tcPr>
          <w:p w14:paraId="09DB4C1B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Unique identifier. </w:t>
            </w:r>
          </w:p>
        </w:tc>
      </w:tr>
      <w:tr w:rsidR="009C1C26" w:rsidRPr="00F95922" w14:paraId="1E7B48FC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45E00509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DisplayName</w:t>
            </w:r>
          </w:p>
        </w:tc>
        <w:tc>
          <w:tcPr>
            <w:tcW w:w="798" w:type="pct"/>
          </w:tcPr>
          <w:p w14:paraId="3E2DFFEA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98" w:type="pct"/>
          </w:tcPr>
          <w:p w14:paraId="05BF7F17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Max 14 characters. A name which represents this table that could be displayed to a user.</w:t>
            </w:r>
          </w:p>
        </w:tc>
      </w:tr>
      <w:tr w:rsidR="009C1C26" w:rsidRPr="00F95922" w14:paraId="27AD0634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</w:tcPr>
          <w:p w14:paraId="7AABA4CA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DisplayNumber </w:t>
            </w:r>
          </w:p>
        </w:tc>
        <w:tc>
          <w:tcPr>
            <w:tcW w:w="798" w:type="pct"/>
          </w:tcPr>
          <w:p w14:paraId="25DDD0E5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Integer</w:t>
            </w:r>
          </w:p>
        </w:tc>
        <w:tc>
          <w:tcPr>
            <w:tcW w:w="3398" w:type="pct"/>
          </w:tcPr>
          <w:p w14:paraId="49A3B03E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A number which represents this table that could be displayed to a user.</w:t>
            </w:r>
          </w:p>
        </w:tc>
      </w:tr>
    </w:tbl>
    <w:p w14:paraId="33D3BDE7" w14:textId="77777777" w:rsidR="009C1C26" w:rsidRDefault="009C1C26" w:rsidP="009C1C26">
      <w:p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br w:type="page"/>
      </w:r>
    </w:p>
    <w:p w14:paraId="5D29058E" w14:textId="77777777" w:rsidR="009C1C26" w:rsidRDefault="009C1C26" w:rsidP="009C1C26">
      <w:pPr>
        <w:pStyle w:val="Heading4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lastRenderedPageBreak/>
        <w:t>Order</w:t>
      </w:r>
    </w:p>
    <w:p w14:paraId="09C71319" w14:textId="77777777" w:rsidR="009C1C26" w:rsidRPr="00235012" w:rsidRDefault="009C1C26" w:rsidP="009C1C26"/>
    <w:p w14:paraId="353458E2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Description</w:t>
      </w:r>
    </w:p>
    <w:p w14:paraId="3442B5C9" w14:textId="77777777" w:rsidR="009C1C26" w:rsidRDefault="009C1C26" w:rsidP="009C1C26">
      <w:pPr>
        <w:rPr>
          <w:rFonts w:eastAsia="Times New Roman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An </w:t>
      </w:r>
      <w:r w:rsidRPr="3E993C7F">
        <w:rPr>
          <w:rFonts w:ascii="Times New Roman" w:eastAsia="Times New Roman" w:hAnsi="Times New Roman" w:cs="Times New Roman"/>
          <w:i/>
          <w:iCs/>
          <w:lang w:eastAsia="en-AU"/>
        </w:rPr>
        <w:t>Order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defines a sale. Orders available for tender will have an </w:t>
      </w:r>
      <w:r w:rsidRPr="3E993C7F">
        <w:rPr>
          <w:rFonts w:ascii="Times New Roman" w:eastAsia="Times New Roman" w:hAnsi="Times New Roman" w:cs="Times New Roman"/>
          <w:i/>
          <w:iCs/>
          <w:lang w:eastAsia="en-AU"/>
        </w:rPr>
        <w:t>OrderState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set to 10 (active). </w:t>
      </w:r>
    </w:p>
    <w:p w14:paraId="7E44B822" w14:textId="77777777" w:rsidR="009C1C26" w:rsidRPr="005C1C16" w:rsidRDefault="009C1C26" w:rsidP="009C1C26">
      <w:pPr>
        <w:pStyle w:val="Code"/>
      </w:pPr>
      <w:r>
        <w:t>{</w:t>
      </w:r>
    </w:p>
    <w:p w14:paraId="2D58E192" w14:textId="77777777" w:rsidR="009C1C26" w:rsidRPr="005C1C16" w:rsidRDefault="009C1C26" w:rsidP="009C1C26">
      <w:pPr>
        <w:pStyle w:val="Code"/>
      </w:pPr>
      <w:r w:rsidRPr="005C1C16">
        <w:tab/>
        <w:t xml:space="preserve">"Id": </w:t>
      </w:r>
      <w:r>
        <w:t>"</w:t>
      </w:r>
      <w:r w:rsidRPr="005C1C16">
        <w:t>101</w:t>
      </w:r>
      <w:r>
        <w:t>"</w:t>
      </w:r>
      <w:r w:rsidRPr="005C1C16">
        <w:t>,</w:t>
      </w:r>
    </w:p>
    <w:p w14:paraId="45D26333" w14:textId="77777777" w:rsidR="009C1C26" w:rsidRPr="005C1C16" w:rsidRDefault="009C1C26" w:rsidP="009C1C26">
      <w:pPr>
        <w:pStyle w:val="Code"/>
      </w:pPr>
      <w:r w:rsidRPr="005C1C16">
        <w:tab/>
        <w:t>"DisplayName": "Elsa",</w:t>
      </w:r>
    </w:p>
    <w:p w14:paraId="3334681B" w14:textId="77777777" w:rsidR="009C1C26" w:rsidRPr="005C1C16" w:rsidRDefault="009C1C26" w:rsidP="009C1C26">
      <w:pPr>
        <w:pStyle w:val="Code"/>
      </w:pPr>
      <w:r w:rsidRPr="005C1C16">
        <w:tab/>
        <w:t>"OrderState": 0,</w:t>
      </w:r>
    </w:p>
    <w:p w14:paraId="7C8A9FB5" w14:textId="77777777" w:rsidR="009C1C26" w:rsidRPr="005C1C16" w:rsidRDefault="009C1C26" w:rsidP="009C1C26">
      <w:pPr>
        <w:pStyle w:val="Code"/>
      </w:pPr>
      <w:r w:rsidRPr="005C1C16">
        <w:tab/>
        <w:t>"AmountOwing": 100.00,</w:t>
      </w:r>
    </w:p>
    <w:p w14:paraId="6D1DE307" w14:textId="77777777" w:rsidR="009C1C26" w:rsidRDefault="009C1C26" w:rsidP="009C1C26">
      <w:pPr>
        <w:pStyle w:val="Code"/>
      </w:pPr>
      <w:r w:rsidRPr="005C1C16">
        <w:tab/>
        <w:t>"</w:t>
      </w:r>
      <w:r>
        <w:t>Table</w:t>
      </w:r>
      <w:r w:rsidRPr="005C1C16">
        <w:t xml:space="preserve">Id": </w:t>
      </w:r>
      <w:r>
        <w:t>"</w:t>
      </w:r>
      <w:r w:rsidRPr="005C1C16">
        <w:t>50</w:t>
      </w:r>
      <w:r>
        <w:t>"</w:t>
      </w:r>
    </w:p>
    <w:p w14:paraId="2E9B828C" w14:textId="77777777" w:rsidR="009C1C26" w:rsidRPr="005C1C16" w:rsidRDefault="009C1C26" w:rsidP="009C1C26">
      <w:pPr>
        <w:pStyle w:val="Code"/>
      </w:pPr>
      <w:r>
        <w:t>}</w:t>
      </w:r>
    </w:p>
    <w:p w14:paraId="1EEC0A34" w14:textId="77777777" w:rsidR="009C1C26" w:rsidRDefault="009C1C26" w:rsidP="009C1C26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60504275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Properties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73"/>
        <w:gridCol w:w="1673"/>
        <w:gridCol w:w="7110"/>
      </w:tblGrid>
      <w:tr w:rsidR="009C1C26" w:rsidRPr="00F95922" w14:paraId="51636D56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  <w:hideMark/>
          </w:tcPr>
          <w:p w14:paraId="02126CFB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Name</w:t>
            </w:r>
          </w:p>
        </w:tc>
        <w:tc>
          <w:tcPr>
            <w:tcW w:w="800" w:type="pct"/>
            <w:hideMark/>
          </w:tcPr>
          <w:p w14:paraId="17EB90EF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400" w:type="pct"/>
            <w:hideMark/>
          </w:tcPr>
          <w:p w14:paraId="4323D9B3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9C1C26" w:rsidRPr="00F95922" w14:paraId="7E6E03B4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6E6656C1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Id</w:t>
            </w:r>
          </w:p>
        </w:tc>
        <w:tc>
          <w:tcPr>
            <w:tcW w:w="800" w:type="pct"/>
          </w:tcPr>
          <w:p w14:paraId="671B1422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14E05D75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Unique identifier. Read only.</w:t>
            </w:r>
          </w:p>
        </w:tc>
      </w:tr>
      <w:tr w:rsidR="009C1C26" w:rsidRPr="00F95922" w14:paraId="3E9F793C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D91050D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DisplayName</w:t>
            </w:r>
          </w:p>
        </w:tc>
        <w:tc>
          <w:tcPr>
            <w:tcW w:w="800" w:type="pct"/>
          </w:tcPr>
          <w:p w14:paraId="1F7BBCE2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6909F8ED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Max 14 characters. A name which represents this table that could be displayed to a user. </w:t>
            </w:r>
          </w:p>
        </w:tc>
      </w:tr>
      <w:tr w:rsidR="009C1C26" w:rsidRPr="00F95922" w14:paraId="7D5EF9AB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6FAC42C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OrderState </w:t>
            </w:r>
          </w:p>
        </w:tc>
        <w:tc>
          <w:tcPr>
            <w:tcW w:w="800" w:type="pct"/>
          </w:tcPr>
          <w:p w14:paraId="5D448980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Integer</w:t>
            </w:r>
          </w:p>
        </w:tc>
        <w:tc>
          <w:tcPr>
            <w:tcW w:w="3400" w:type="pct"/>
          </w:tcPr>
          <w:p w14:paraId="295BD236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The state of the order. This is used by the Pay at Table client to determine if an order is available for tender. </w:t>
            </w:r>
          </w:p>
          <w:p w14:paraId="429C2BDF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Possible values:</w:t>
            </w:r>
          </w:p>
          <w:p w14:paraId="7C4BE412" w14:textId="77777777" w:rsidR="009C1C26" w:rsidRDefault="009C1C26" w:rsidP="00AC1B9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(0) Pending – The order exists, but isn’t yet available for tender.</w:t>
            </w:r>
          </w:p>
          <w:p w14:paraId="0679937C" w14:textId="77777777" w:rsidR="009C1C26" w:rsidRDefault="009C1C26" w:rsidP="00AC1B9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(10) Active – The order exists and is available for tender. </w:t>
            </w:r>
          </w:p>
          <w:p w14:paraId="011BA2CA" w14:textId="77777777" w:rsidR="009C1C26" w:rsidRDefault="009C1C26" w:rsidP="00AC1B9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(20) Tendering – A tender is currently in progress. The result is not known. The order is not available for tender.</w:t>
            </w:r>
          </w:p>
          <w:p w14:paraId="1C40CF57" w14:textId="77777777" w:rsidR="009C1C26" w:rsidRPr="00235012" w:rsidRDefault="009C1C26" w:rsidP="00AC1B9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,Times New Roman" w:eastAsia="Calibri,Times New Roman" w:hAnsi="Calibri,Times New Roman" w:cs="Calibri,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(30) Complete – The order is complete and is not available for tender.</w:t>
            </w:r>
          </w:p>
        </w:tc>
      </w:tr>
      <w:tr w:rsidR="009C1C26" w:rsidRPr="00F95922" w14:paraId="745FBE24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F9D2240" w14:textId="77777777" w:rsidR="009C1C26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AmountOwing</w:t>
            </w:r>
          </w:p>
        </w:tc>
        <w:tc>
          <w:tcPr>
            <w:tcW w:w="800" w:type="pct"/>
          </w:tcPr>
          <w:p w14:paraId="0A37BC8E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Decimal</w:t>
            </w:r>
          </w:p>
        </w:tc>
        <w:tc>
          <w:tcPr>
            <w:tcW w:w="3400" w:type="pct"/>
          </w:tcPr>
          <w:p w14:paraId="17495C1F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outstanding amount on this order. This is used by the Pay at Table client to determine the maximum tender amount.</w:t>
            </w:r>
          </w:p>
        </w:tc>
      </w:tr>
      <w:tr w:rsidR="009C1C26" w:rsidRPr="00F95922" w14:paraId="6E0EC375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80E63B7" w14:textId="77777777" w:rsidR="009C1C26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TableId</w:t>
            </w:r>
          </w:p>
        </w:tc>
        <w:tc>
          <w:tcPr>
            <w:tcW w:w="800" w:type="pct"/>
          </w:tcPr>
          <w:p w14:paraId="7B142809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4F50E930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The id of the </w:t>
            </w:r>
            <w:r w:rsidRPr="3E993C7F">
              <w:rPr>
                <w:rFonts w:ascii="Calibri,Times New Roman" w:eastAsia="Calibri,Times New Roman" w:hAnsi="Calibri,Times New Roman" w:cs="Calibri,Times New Roman"/>
                <w:i/>
                <w:iCs/>
                <w:lang w:eastAsia="en-AU"/>
              </w:rPr>
              <w:t>Table</w:t>
            </w: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 attached to this order. Can be null.</w:t>
            </w:r>
          </w:p>
        </w:tc>
      </w:tr>
    </w:tbl>
    <w:p w14:paraId="476D445B" w14:textId="77777777" w:rsidR="009C1C26" w:rsidRDefault="009C1C26" w:rsidP="009C1C26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45E443C8" w14:textId="77777777" w:rsidR="009C1C26" w:rsidRDefault="009C1C26" w:rsidP="009C1C26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610918A2" w14:textId="77777777" w:rsidR="009C1C26" w:rsidRDefault="009C1C26" w:rsidP="009C1C26">
      <w:p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br w:type="page"/>
      </w:r>
    </w:p>
    <w:p w14:paraId="3502FBE8" w14:textId="77777777" w:rsidR="009C1C26" w:rsidRDefault="009C1C26" w:rsidP="009C1C26">
      <w:pPr>
        <w:pStyle w:val="Heading4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lastRenderedPageBreak/>
        <w:t>Tender</w:t>
      </w:r>
    </w:p>
    <w:p w14:paraId="4E86D330" w14:textId="77777777" w:rsidR="009C1C26" w:rsidRDefault="009C1C26" w:rsidP="009C1C26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2560C576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Description</w:t>
      </w:r>
    </w:p>
    <w:p w14:paraId="0C83FE5C" w14:textId="77777777" w:rsidR="009C1C26" w:rsidRDefault="009C1C26" w:rsidP="009C1C26">
      <w:pPr>
        <w:rPr>
          <w:rFonts w:ascii="Calibri" w:eastAsia="Times New Roman" w:hAnsi="Calibri" w:cs="Times New Roman"/>
          <w:color w:val="000000"/>
          <w:lang w:eastAsia="en-AU"/>
        </w:rPr>
      </w:pPr>
      <w:r w:rsidRPr="3E993C7F">
        <w:rPr>
          <w:rFonts w:ascii="Times New Roman" w:eastAsia="Times New Roman" w:hAnsi="Times New Roman" w:cs="Times New Roman"/>
          <w:lang w:eastAsia="en-AU"/>
        </w:rPr>
        <w:t xml:space="preserve">A </w:t>
      </w:r>
      <w:r w:rsidRPr="3E993C7F">
        <w:rPr>
          <w:rFonts w:ascii="Times New Roman" w:eastAsia="Times New Roman" w:hAnsi="Times New Roman" w:cs="Times New Roman"/>
          <w:i/>
          <w:iCs/>
          <w:lang w:eastAsia="en-AU"/>
        </w:rPr>
        <w:t>Tender</w:t>
      </w:r>
      <w:r w:rsidRPr="3E993C7F">
        <w:rPr>
          <w:rFonts w:ascii="Times New Roman" w:eastAsia="Times New Roman" w:hAnsi="Times New Roman" w:cs="Times New Roman"/>
          <w:lang w:eastAsia="en-AU"/>
        </w:rPr>
        <w:t xml:space="preserve"> defines a payment. </w:t>
      </w:r>
    </w:p>
    <w:p w14:paraId="3EC1D5A1" w14:textId="77777777" w:rsidR="009C1C26" w:rsidRPr="00E57858" w:rsidRDefault="009C1C26" w:rsidP="009C1C26">
      <w:pPr>
        <w:pStyle w:val="Code"/>
      </w:pPr>
      <w:r>
        <w:t>{</w:t>
      </w:r>
    </w:p>
    <w:p w14:paraId="2D2D62E6" w14:textId="77777777" w:rsidR="009C1C26" w:rsidRDefault="009C1C26" w:rsidP="009C1C26">
      <w:pPr>
        <w:pStyle w:val="Code"/>
      </w:pPr>
      <w:r w:rsidRPr="00E57858">
        <w:tab/>
        <w:t xml:space="preserve">"Id": </w:t>
      </w:r>
      <w:r>
        <w:t>"</w:t>
      </w:r>
      <w:r w:rsidRPr="00E57858">
        <w:t>1042</w:t>
      </w:r>
      <w:r>
        <w:t>"</w:t>
      </w:r>
      <w:r w:rsidRPr="00E57858">
        <w:t>,</w:t>
      </w:r>
    </w:p>
    <w:p w14:paraId="4137CA20" w14:textId="77777777" w:rsidR="009C1C26" w:rsidRDefault="009C1C26" w:rsidP="009C1C26">
      <w:pPr>
        <w:pStyle w:val="Code"/>
      </w:pPr>
      <w:r w:rsidRPr="00E57858">
        <w:tab/>
        <w:t>"</w:t>
      </w:r>
      <w:r>
        <w:t>TenderOptionId</w:t>
      </w:r>
      <w:r w:rsidRPr="00E57858">
        <w:t xml:space="preserve">": </w:t>
      </w:r>
      <w:r>
        <w:t>"0"</w:t>
      </w:r>
      <w:r w:rsidRPr="00E57858">
        <w:t>,</w:t>
      </w:r>
    </w:p>
    <w:p w14:paraId="14520CC9" w14:textId="77777777" w:rsidR="009C1C26" w:rsidRPr="00E57858" w:rsidRDefault="009C1C26" w:rsidP="009C1C26">
      <w:pPr>
        <w:pStyle w:val="Code"/>
      </w:pPr>
      <w:r w:rsidRPr="00E57858">
        <w:tab/>
        <w:t>"TenderState": 2,</w:t>
      </w:r>
    </w:p>
    <w:p w14:paraId="2AC148B9" w14:textId="77777777" w:rsidR="009C1C26" w:rsidRPr="00E57858" w:rsidRDefault="009C1C26" w:rsidP="009C1C26">
      <w:pPr>
        <w:pStyle w:val="Code"/>
      </w:pPr>
      <w:r w:rsidRPr="00E57858">
        <w:tab/>
        <w:t>"AmountPurchase": 80.00,</w:t>
      </w:r>
    </w:p>
    <w:p w14:paraId="540FA28B" w14:textId="77777777" w:rsidR="009C1C26" w:rsidRPr="00E57858" w:rsidRDefault="009C1C26" w:rsidP="009C1C26">
      <w:pPr>
        <w:pStyle w:val="Code"/>
      </w:pPr>
      <w:r w:rsidRPr="00E57858">
        <w:tab/>
        <w:t>"OrigionalAmountPurchase": 100.00</w:t>
      </w:r>
    </w:p>
    <w:p w14:paraId="76DB9751" w14:textId="77777777" w:rsidR="009C1C26" w:rsidRPr="00E57858" w:rsidRDefault="009C1C26" w:rsidP="009C1C26">
      <w:pPr>
        <w:pStyle w:val="Code"/>
      </w:pPr>
      <w:r>
        <w:t>}</w:t>
      </w:r>
    </w:p>
    <w:p w14:paraId="6149030C" w14:textId="77777777" w:rsidR="009C1C26" w:rsidRDefault="009C1C26" w:rsidP="009C1C26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4906D0AE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Properties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790"/>
        <w:gridCol w:w="1614"/>
        <w:gridCol w:w="7052"/>
      </w:tblGrid>
      <w:tr w:rsidR="009C1C26" w:rsidRPr="00F95922" w14:paraId="382F0646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hideMark/>
          </w:tcPr>
          <w:p w14:paraId="25807D94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Name</w:t>
            </w:r>
          </w:p>
        </w:tc>
        <w:tc>
          <w:tcPr>
            <w:tcW w:w="772" w:type="pct"/>
            <w:hideMark/>
          </w:tcPr>
          <w:p w14:paraId="4D5E4C7D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372" w:type="pct"/>
            <w:hideMark/>
          </w:tcPr>
          <w:p w14:paraId="35A93A51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9C1C26" w:rsidRPr="00F95922" w14:paraId="3D020CCE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7F1084E4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Id</w:t>
            </w:r>
          </w:p>
        </w:tc>
        <w:tc>
          <w:tcPr>
            <w:tcW w:w="772" w:type="pct"/>
          </w:tcPr>
          <w:p w14:paraId="37C71A63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72" w:type="pct"/>
          </w:tcPr>
          <w:p w14:paraId="6C4C0FAB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Unique identifier. Read only.</w:t>
            </w:r>
          </w:p>
        </w:tc>
      </w:tr>
      <w:tr w:rsidR="009C1C26" w:rsidRPr="00F95922" w14:paraId="6003495B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12B21414" w14:textId="77777777" w:rsidR="009C1C26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TenderOptionId</w:t>
            </w:r>
          </w:p>
        </w:tc>
        <w:tc>
          <w:tcPr>
            <w:tcW w:w="772" w:type="pct"/>
          </w:tcPr>
          <w:p w14:paraId="54B9038E" w14:textId="77777777" w:rsidR="009C1C26" w:rsidDel="003D4F3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372" w:type="pct"/>
          </w:tcPr>
          <w:p w14:paraId="58CA3294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The id of the tender option the operator selected to create this tender</w:t>
            </w:r>
          </w:p>
        </w:tc>
      </w:tr>
      <w:tr w:rsidR="009C1C26" w:rsidRPr="00F95922" w14:paraId="09F59AF5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79220FFB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TenderState</w:t>
            </w:r>
          </w:p>
        </w:tc>
        <w:tc>
          <w:tcPr>
            <w:tcW w:w="772" w:type="pct"/>
          </w:tcPr>
          <w:p w14:paraId="2ACC0DEA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Integer</w:t>
            </w:r>
          </w:p>
        </w:tc>
        <w:tc>
          <w:tcPr>
            <w:tcW w:w="3372" w:type="pct"/>
          </w:tcPr>
          <w:p w14:paraId="713E9C0D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The state of a tender is defined by the </w:t>
            </w:r>
            <w:r w:rsidRPr="3E993C7F">
              <w:rPr>
                <w:rFonts w:ascii="Calibri,Times New Roman" w:eastAsia="Calibri,Times New Roman" w:hAnsi="Calibri,Times New Roman" w:cs="Calibri,Times New Roman"/>
                <w:i/>
                <w:iCs/>
                <w:lang w:eastAsia="en-AU"/>
              </w:rPr>
              <w:t>TenderState</w:t>
            </w: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 property. The initial state is set to </w:t>
            </w:r>
            <w:r w:rsidRPr="3E993C7F">
              <w:rPr>
                <w:rFonts w:ascii="Calibri,Times New Roman" w:eastAsia="Calibri,Times New Roman" w:hAnsi="Calibri,Times New Roman" w:cs="Calibri,Times New Roman"/>
                <w:i/>
                <w:iCs/>
                <w:lang w:eastAsia="en-AU"/>
              </w:rPr>
              <w:t>Pending</w:t>
            </w: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 (0). When the payment is complete the </w:t>
            </w:r>
            <w:r w:rsidRPr="3E993C7F">
              <w:rPr>
                <w:rFonts w:ascii="Calibri,Times New Roman" w:eastAsia="Calibri,Times New Roman" w:hAnsi="Calibri,Times New Roman" w:cs="Calibri,Times New Roman"/>
                <w:i/>
                <w:iCs/>
                <w:lang w:eastAsia="en-AU"/>
              </w:rPr>
              <w:t>Tender</w:t>
            </w: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 object will be updated and the </w:t>
            </w:r>
            <w:r w:rsidRPr="3E993C7F">
              <w:rPr>
                <w:rFonts w:ascii="Calibri,Times New Roman" w:eastAsia="Calibri,Times New Roman" w:hAnsi="Calibri,Times New Roman" w:cs="Calibri,Times New Roman"/>
                <w:i/>
                <w:iCs/>
                <w:lang w:eastAsia="en-AU"/>
              </w:rPr>
              <w:t>TenderState</w:t>
            </w: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 changed to </w:t>
            </w:r>
            <w:r w:rsidRPr="3E993C7F">
              <w:rPr>
                <w:rFonts w:ascii="Calibri,Times New Roman" w:eastAsia="Calibri,Times New Roman" w:hAnsi="Calibri,Times New Roman" w:cs="Calibri,Times New Roman"/>
                <w:i/>
                <w:iCs/>
                <w:lang w:eastAsia="en-AU"/>
              </w:rPr>
              <w:t>CompletedSuccessful</w:t>
            </w: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 (1) or </w:t>
            </w:r>
            <w:r w:rsidRPr="3E993C7F">
              <w:rPr>
                <w:rFonts w:ascii="Calibri,Times New Roman" w:eastAsia="Calibri,Times New Roman" w:hAnsi="Calibri,Times New Roman" w:cs="Calibri,Times New Roman"/>
                <w:i/>
                <w:iCs/>
                <w:lang w:eastAsia="en-AU"/>
              </w:rPr>
              <w:t>CompletedUnsuccessful</w:t>
            </w: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 (2). </w:t>
            </w:r>
          </w:p>
        </w:tc>
      </w:tr>
      <w:tr w:rsidR="009C1C26" w:rsidRPr="00F95922" w14:paraId="48387309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2E4662C6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AmountPurchase</w:t>
            </w:r>
          </w:p>
        </w:tc>
        <w:tc>
          <w:tcPr>
            <w:tcW w:w="772" w:type="pct"/>
          </w:tcPr>
          <w:p w14:paraId="5D48217E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Decimal</w:t>
            </w:r>
          </w:p>
        </w:tc>
        <w:tc>
          <w:tcPr>
            <w:tcW w:w="3372" w:type="pct"/>
          </w:tcPr>
          <w:p w14:paraId="3339B744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The amount of this tender. </w:t>
            </w:r>
          </w:p>
        </w:tc>
      </w:tr>
      <w:tr w:rsidR="009C1C26" w:rsidRPr="00F95922" w14:paraId="70911CCB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38A1F71D" w14:textId="77777777" w:rsidR="009C1C26" w:rsidRDefault="009C1C26" w:rsidP="00AC1B96">
            <w:pPr>
              <w:rPr>
                <w:highlight w:val="white"/>
              </w:rPr>
            </w:pPr>
            <w:r w:rsidRPr="3E993C7F">
              <w:rPr>
                <w:highlight w:val="white"/>
              </w:rPr>
              <w:t>Origional</w:t>
            </w:r>
          </w:p>
          <w:p w14:paraId="3891DB04" w14:textId="77777777" w:rsidR="009C1C26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highlight w:val="white"/>
              </w:rPr>
              <w:t>AmountPurchase</w:t>
            </w:r>
          </w:p>
        </w:tc>
        <w:tc>
          <w:tcPr>
            <w:tcW w:w="772" w:type="pct"/>
          </w:tcPr>
          <w:p w14:paraId="4E8C0D3B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Decimal</w:t>
            </w:r>
          </w:p>
        </w:tc>
        <w:tc>
          <w:tcPr>
            <w:tcW w:w="3372" w:type="pct"/>
          </w:tcPr>
          <w:p w14:paraId="6DE47609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If the tender amount is changed (e.g. A $100 purchase on a giftcard is completed for the remaining amount on the card - $80.50) this value will reflect the original tender amount before it was changed.</w:t>
            </w:r>
          </w:p>
        </w:tc>
      </w:tr>
    </w:tbl>
    <w:p w14:paraId="0A0A9CBF" w14:textId="77777777" w:rsidR="009C1C26" w:rsidRDefault="009C1C26" w:rsidP="009C1C26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542C0EBF" w14:textId="77777777" w:rsidR="009C1C26" w:rsidRDefault="009C1C26" w:rsidP="009C1C26">
      <w:pPr>
        <w:pStyle w:val="Heading4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lastRenderedPageBreak/>
        <w:t>Receipt</w:t>
      </w:r>
    </w:p>
    <w:p w14:paraId="393E9A8A" w14:textId="77777777" w:rsidR="009C1C26" w:rsidRDefault="009C1C26" w:rsidP="009C1C26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31BB8237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Description</w:t>
      </w:r>
    </w:p>
    <w:p w14:paraId="017F48E8" w14:textId="77777777" w:rsidR="009C1C26" w:rsidRDefault="009C1C26" w:rsidP="009C1C26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0B1CA65B" w14:textId="77777777" w:rsidR="009C1C26" w:rsidRPr="00243B30" w:rsidRDefault="009C1C26" w:rsidP="009C1C26">
      <w:pPr>
        <w:pStyle w:val="Code"/>
      </w:pPr>
      <w:r>
        <w:t>{</w:t>
      </w:r>
    </w:p>
    <w:p w14:paraId="65269BC4" w14:textId="77777777" w:rsidR="009C1C26" w:rsidRPr="00243B30" w:rsidRDefault="009C1C26" w:rsidP="009C1C26">
      <w:pPr>
        <w:pStyle w:val="Code"/>
      </w:pPr>
      <w:r w:rsidRPr="00CE67B4">
        <w:tab/>
      </w:r>
      <w:r w:rsidRPr="00243B30">
        <w:t>"Receipt":</w:t>
      </w:r>
    </w:p>
    <w:p w14:paraId="1532A814" w14:textId="77777777" w:rsidR="009C1C26" w:rsidRPr="00243B30" w:rsidRDefault="009C1C26" w:rsidP="009C1C26">
      <w:pPr>
        <w:pStyle w:val="Code"/>
      </w:pPr>
      <w:r w:rsidRPr="00CE67B4">
        <w:tab/>
      </w:r>
      <w:r w:rsidRPr="00243B30">
        <w:t>{</w:t>
      </w:r>
    </w:p>
    <w:p w14:paraId="5366B86B" w14:textId="77777777" w:rsidR="009C1C26" w:rsidRPr="00243B30" w:rsidRDefault="009C1C26" w:rsidP="009C1C26">
      <w:pPr>
        <w:pStyle w:val="Code"/>
      </w:pPr>
      <w:r w:rsidRPr="00CE67B4">
        <w:tab/>
      </w:r>
      <w:r w:rsidRPr="00CE67B4">
        <w:tab/>
      </w:r>
      <w:r w:rsidRPr="00243B30">
        <w:t>"Lines":</w:t>
      </w:r>
    </w:p>
    <w:p w14:paraId="26BDC0B5" w14:textId="77777777" w:rsidR="009C1C26" w:rsidRPr="00243B30" w:rsidRDefault="009C1C26" w:rsidP="009C1C26">
      <w:pPr>
        <w:pStyle w:val="Code"/>
      </w:pPr>
      <w:r w:rsidRPr="00CE67B4">
        <w:tab/>
      </w:r>
      <w:r>
        <w:tab/>
      </w:r>
      <w:r w:rsidRPr="00243B30">
        <w:t>[</w:t>
      </w:r>
    </w:p>
    <w:p w14:paraId="58969F71" w14:textId="77777777" w:rsidR="009C1C26" w:rsidRPr="00243B30" w:rsidRDefault="009C1C26" w:rsidP="009C1C26">
      <w:pPr>
        <w:pStyle w:val="Code"/>
      </w:pPr>
      <w:r w:rsidRPr="00CE67B4">
        <w:tab/>
      </w:r>
      <w:r w:rsidRPr="00CE67B4">
        <w:tab/>
      </w:r>
      <w:r w:rsidRPr="00CE67B4">
        <w:tab/>
      </w:r>
      <w:r w:rsidRPr="00243B30">
        <w:t>"</w:t>
      </w:r>
      <w:r>
        <w:t>---------</w:t>
      </w:r>
      <w:r w:rsidRPr="00243B30">
        <w:t>LINE</w:t>
      </w:r>
      <w:r>
        <w:t xml:space="preserve"> </w:t>
      </w:r>
      <w:r w:rsidRPr="00243B30">
        <w:t>1</w:t>
      </w:r>
      <w:r>
        <w:t>---------</w:t>
      </w:r>
      <w:r w:rsidRPr="00243B30">
        <w:t>",</w:t>
      </w:r>
    </w:p>
    <w:p w14:paraId="256F9B07" w14:textId="77777777" w:rsidR="009C1C26" w:rsidRPr="00243B30" w:rsidRDefault="009C1C26" w:rsidP="009C1C26">
      <w:pPr>
        <w:pStyle w:val="Code"/>
      </w:pPr>
      <w:r w:rsidRPr="00CE67B4">
        <w:tab/>
      </w:r>
      <w:r w:rsidRPr="00CE67B4">
        <w:tab/>
      </w:r>
      <w:r w:rsidRPr="00CE67B4">
        <w:tab/>
      </w:r>
      <w:r w:rsidRPr="00243B30">
        <w:t>"</w:t>
      </w:r>
      <w:r>
        <w:t>---------</w:t>
      </w:r>
      <w:r w:rsidRPr="00243B30">
        <w:t>LINE</w:t>
      </w:r>
      <w:r>
        <w:t xml:space="preserve"> </w:t>
      </w:r>
      <w:r w:rsidRPr="00243B30">
        <w:t>2</w:t>
      </w:r>
      <w:r>
        <w:t>---------</w:t>
      </w:r>
      <w:r w:rsidRPr="00243B30">
        <w:t>",</w:t>
      </w:r>
    </w:p>
    <w:p w14:paraId="459B2160" w14:textId="77777777" w:rsidR="009C1C26" w:rsidRPr="00243B30" w:rsidRDefault="009C1C26" w:rsidP="009C1C26">
      <w:pPr>
        <w:pStyle w:val="Code"/>
      </w:pPr>
      <w:r w:rsidRPr="00CE67B4">
        <w:tab/>
      </w:r>
      <w:r w:rsidRPr="00CE67B4">
        <w:tab/>
      </w:r>
      <w:r w:rsidRPr="00CE67B4">
        <w:tab/>
      </w:r>
      <w:r w:rsidRPr="00243B30">
        <w:t>"</w:t>
      </w:r>
      <w:r>
        <w:t>---------</w:t>
      </w:r>
      <w:r w:rsidRPr="00243B30">
        <w:t>LINE</w:t>
      </w:r>
      <w:r>
        <w:t xml:space="preserve"> </w:t>
      </w:r>
      <w:r w:rsidRPr="00243B30">
        <w:t>3</w:t>
      </w:r>
      <w:r>
        <w:t>---------</w:t>
      </w:r>
      <w:r w:rsidRPr="00243B30">
        <w:t>"</w:t>
      </w:r>
    </w:p>
    <w:p w14:paraId="6B5C44CD" w14:textId="77777777" w:rsidR="009C1C26" w:rsidRPr="00243B30" w:rsidRDefault="009C1C26" w:rsidP="009C1C26">
      <w:pPr>
        <w:pStyle w:val="Code"/>
      </w:pPr>
      <w:r w:rsidRPr="00CE67B4">
        <w:tab/>
      </w:r>
      <w:r w:rsidRPr="00CE67B4">
        <w:tab/>
      </w:r>
      <w:r w:rsidRPr="00243B30">
        <w:t>]</w:t>
      </w:r>
    </w:p>
    <w:p w14:paraId="4DC86003" w14:textId="77777777" w:rsidR="009C1C26" w:rsidRPr="00243B30" w:rsidRDefault="009C1C26" w:rsidP="009C1C26">
      <w:pPr>
        <w:pStyle w:val="Code"/>
      </w:pPr>
      <w:r w:rsidRPr="00CE67B4">
        <w:tab/>
      </w:r>
      <w:r w:rsidRPr="00243B30">
        <w:t>}</w:t>
      </w:r>
    </w:p>
    <w:p w14:paraId="1B183087" w14:textId="77777777" w:rsidR="009C1C26" w:rsidRPr="00243B30" w:rsidRDefault="009C1C26" w:rsidP="009C1C26">
      <w:pPr>
        <w:pStyle w:val="Code"/>
      </w:pPr>
      <w:r>
        <w:t>}</w:t>
      </w:r>
    </w:p>
    <w:p w14:paraId="0A0A71EE" w14:textId="77777777" w:rsidR="009C1C26" w:rsidRDefault="009C1C26" w:rsidP="009C1C26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4DC1647E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Properties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673"/>
        <w:gridCol w:w="1673"/>
        <w:gridCol w:w="7110"/>
      </w:tblGrid>
      <w:tr w:rsidR="009C1C26" w:rsidRPr="00F95922" w14:paraId="093AD2E8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  <w:hideMark/>
          </w:tcPr>
          <w:p w14:paraId="0F3915FC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Name</w:t>
            </w:r>
          </w:p>
        </w:tc>
        <w:tc>
          <w:tcPr>
            <w:tcW w:w="800" w:type="pct"/>
            <w:hideMark/>
          </w:tcPr>
          <w:p w14:paraId="1C0D20B8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400" w:type="pct"/>
            <w:hideMark/>
          </w:tcPr>
          <w:p w14:paraId="3EACE0DA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9C1C26" w:rsidRPr="00F95922" w14:paraId="3CBA10BF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0B9BB3D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Lines</w:t>
            </w:r>
          </w:p>
        </w:tc>
        <w:tc>
          <w:tcPr>
            <w:tcW w:w="800" w:type="pct"/>
          </w:tcPr>
          <w:p w14:paraId="6050EC66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String[]</w:t>
            </w:r>
          </w:p>
        </w:tc>
        <w:tc>
          <w:tcPr>
            <w:tcW w:w="3400" w:type="pct"/>
          </w:tcPr>
          <w:p w14:paraId="1B89EBB6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 xml:space="preserve">An array of lines to appear on the receipt. </w:t>
            </w:r>
          </w:p>
          <w:p w14:paraId="152452C0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</w:p>
          <w:p w14:paraId="2D875AFB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Each receipt line has a maximum of 24 characters</w:t>
            </w:r>
          </w:p>
        </w:tc>
      </w:tr>
    </w:tbl>
    <w:p w14:paraId="492146C1" w14:textId="77777777" w:rsidR="009C1C26" w:rsidRDefault="009C1C26" w:rsidP="009C1C26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1CA42C03" w14:textId="77777777" w:rsidR="009C1C26" w:rsidRDefault="009C1C26" w:rsidP="009C1C26">
      <w:pPr>
        <w:pStyle w:val="Heading4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lastRenderedPageBreak/>
        <w:t>EFTPOSCommand</w:t>
      </w:r>
    </w:p>
    <w:p w14:paraId="61393705" w14:textId="1D506A01" w:rsidR="009C1C26" w:rsidRDefault="00E520E6" w:rsidP="009C1C26">
      <w:pPr>
        <w:spacing w:after="0" w:line="240" w:lineRule="auto"/>
        <w:rPr>
          <w:rFonts w:ascii="Calibri,Times New Roman" w:eastAsia="Calibri,Times New Roman" w:hAnsi="Calibri,Times New Roman" w:cs="Calibri,Times New Roman"/>
          <w:lang w:eastAsia="en-AU"/>
        </w:rPr>
      </w:pPr>
      <w:r>
        <w:rPr>
          <w:rFonts w:ascii="Calibri,Times New Roman" w:eastAsia="Calibri,Times New Roman" w:hAnsi="Calibri,Times New Roman" w:cs="Calibri,Times New Roman"/>
          <w:lang w:eastAsia="en-AU"/>
        </w:rPr>
        <w:t>Represent EFT-client request commands</w:t>
      </w:r>
    </w:p>
    <w:p w14:paraId="30FF740B" w14:textId="77777777" w:rsidR="00E520E6" w:rsidRDefault="00E520E6" w:rsidP="009C1C26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6B00A30A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Description</w:t>
      </w:r>
    </w:p>
    <w:p w14:paraId="3B809A34" w14:textId="56FD2640" w:rsidR="00E520E6" w:rsidRDefault="00E520E6" w:rsidP="00E520E6">
      <w:pPr>
        <w:pStyle w:val="Code"/>
      </w:pPr>
      <w:r>
        <w:rPr>
          <w:rFonts w:ascii="Calibri" w:hAnsi="Calibri"/>
          <w:color w:val="000000"/>
        </w:rPr>
        <w:tab/>
      </w:r>
      <w:r w:rsidRPr="00601072">
        <w:t>"</w:t>
      </w:r>
      <w:r>
        <w:t>EFTPOSCommand</w:t>
      </w:r>
      <w:r w:rsidRPr="00601072">
        <w:t>": {</w:t>
      </w:r>
    </w:p>
    <w:p w14:paraId="4FA89BE6" w14:textId="77777777" w:rsidR="00E520E6" w:rsidRDefault="00E520E6" w:rsidP="00E520E6">
      <w:pPr>
        <w:pStyle w:val="Code"/>
      </w:pPr>
      <w:r>
        <w:tab/>
      </w:r>
      <w:r>
        <w:tab/>
        <w:t>"TenderId": "0",</w:t>
      </w:r>
      <w:r w:rsidRPr="00DF0F99">
        <w:t xml:space="preserve"> </w:t>
      </w:r>
    </w:p>
    <w:p w14:paraId="1271ACAF" w14:textId="77777777" w:rsidR="00E520E6" w:rsidRDefault="00E520E6" w:rsidP="00E520E6">
      <w:pPr>
        <w:pStyle w:val="Code"/>
      </w:pPr>
      <w:r>
        <w:tab/>
      </w:r>
      <w:r>
        <w:tab/>
        <w:t>"OrigionalEFTPOSCommandId": "0",</w:t>
      </w:r>
      <w:r w:rsidRPr="00DF0F99">
        <w:t xml:space="preserve"> </w:t>
      </w:r>
    </w:p>
    <w:p w14:paraId="2DFA7F28" w14:textId="77777777" w:rsidR="00E520E6" w:rsidRDefault="00E520E6" w:rsidP="00E520E6">
      <w:pPr>
        <w:pStyle w:val="Code"/>
      </w:pPr>
      <w:r>
        <w:tab/>
      </w:r>
      <w:r>
        <w:tab/>
        <w:t>"EFTPOSCommandType": 0,</w:t>
      </w:r>
      <w:r w:rsidRPr="00DF0F99">
        <w:t xml:space="preserve"> </w:t>
      </w:r>
    </w:p>
    <w:p w14:paraId="7DECE33D" w14:textId="77777777" w:rsidR="00E520E6" w:rsidRDefault="00E520E6" w:rsidP="00E520E6">
      <w:pPr>
        <w:pStyle w:val="Code"/>
      </w:pPr>
      <w:r>
        <w:tab/>
      </w:r>
      <w:r>
        <w:tab/>
        <w:t>"</w:t>
      </w:r>
      <w:r w:rsidRPr="00DF0F99">
        <w:t>EFTPOSCommandState</w:t>
      </w:r>
      <w:r>
        <w:t>": 20</w:t>
      </w:r>
    </w:p>
    <w:p w14:paraId="03D6A6D5" w14:textId="77777777" w:rsidR="00E520E6" w:rsidRDefault="00E520E6" w:rsidP="00E520E6">
      <w:pPr>
        <w:pStyle w:val="Code"/>
      </w:pPr>
      <w:r>
        <w:tab/>
      </w:r>
      <w:r>
        <w:tab/>
        <w:t>"AccountType": "",</w:t>
      </w:r>
    </w:p>
    <w:p w14:paraId="5CCADCAB" w14:textId="77777777" w:rsidR="00E520E6" w:rsidRDefault="00E520E6" w:rsidP="00E520E6">
      <w:pPr>
        <w:pStyle w:val="Code"/>
      </w:pPr>
      <w:r>
        <w:tab/>
      </w:r>
      <w:r>
        <w:tab/>
        <w:t>"AmtCash": 0.0,</w:t>
      </w:r>
    </w:p>
    <w:p w14:paraId="6D807B2A" w14:textId="77777777" w:rsidR="00E520E6" w:rsidRDefault="00E520E6" w:rsidP="00E520E6">
      <w:pPr>
        <w:pStyle w:val="Code"/>
      </w:pPr>
      <w:r>
        <w:tab/>
      </w:r>
      <w:r>
        <w:tab/>
        <w:t>"AmtPurchase": 100.0,</w:t>
      </w:r>
    </w:p>
    <w:p w14:paraId="7501DB70" w14:textId="77777777" w:rsidR="00E520E6" w:rsidRDefault="00E520E6" w:rsidP="00E520E6">
      <w:pPr>
        <w:pStyle w:val="Code"/>
      </w:pPr>
      <w:r>
        <w:tab/>
      </w:r>
      <w:r>
        <w:tab/>
        <w:t>"AmtTip": 0.0,</w:t>
      </w:r>
    </w:p>
    <w:p w14:paraId="634C4827" w14:textId="77777777" w:rsidR="00E520E6" w:rsidRDefault="00E520E6" w:rsidP="00E520E6">
      <w:pPr>
        <w:pStyle w:val="Code"/>
      </w:pPr>
      <w:r>
        <w:tab/>
      </w:r>
      <w:r>
        <w:tab/>
        <w:t>"AmtTotal": 0.0,</w:t>
      </w:r>
    </w:p>
    <w:p w14:paraId="0078F2BD" w14:textId="77777777" w:rsidR="00E520E6" w:rsidRDefault="00E520E6" w:rsidP="00E520E6">
      <w:pPr>
        <w:pStyle w:val="Code"/>
      </w:pPr>
      <w:r>
        <w:tab/>
      </w:r>
      <w:r>
        <w:tab/>
        <w:t>"Application": "",</w:t>
      </w:r>
    </w:p>
    <w:p w14:paraId="3B04E5B9" w14:textId="77777777" w:rsidR="00E520E6" w:rsidRDefault="00E520E6" w:rsidP="00E520E6">
      <w:pPr>
        <w:pStyle w:val="Code"/>
      </w:pPr>
      <w:r>
        <w:tab/>
      </w:r>
      <w:r>
        <w:tab/>
        <w:t>"AuthCode": "",</w:t>
      </w:r>
    </w:p>
    <w:p w14:paraId="45EDB25D" w14:textId="77777777" w:rsidR="00E520E6" w:rsidRDefault="00E520E6" w:rsidP="00E520E6">
      <w:pPr>
        <w:pStyle w:val="Code"/>
      </w:pPr>
      <w:r>
        <w:tab/>
      </w:r>
      <w:r>
        <w:tab/>
        <w:t>"Caid": "",</w:t>
      </w:r>
    </w:p>
    <w:p w14:paraId="4AE07C04" w14:textId="77777777" w:rsidR="00E520E6" w:rsidRDefault="00E520E6" w:rsidP="00E520E6">
      <w:pPr>
        <w:pStyle w:val="Code"/>
      </w:pPr>
      <w:r>
        <w:tab/>
      </w:r>
      <w:r>
        <w:tab/>
        <w:t>"Catid": "",</w:t>
      </w:r>
    </w:p>
    <w:p w14:paraId="21028451" w14:textId="77777777" w:rsidR="00E520E6" w:rsidRDefault="00E520E6" w:rsidP="00E520E6">
      <w:pPr>
        <w:pStyle w:val="Code"/>
      </w:pPr>
      <w:r>
        <w:tab/>
      </w:r>
      <w:r>
        <w:tab/>
        <w:t>"CardName": "",</w:t>
      </w:r>
    </w:p>
    <w:p w14:paraId="789AC940" w14:textId="77777777" w:rsidR="00E520E6" w:rsidRDefault="00E520E6" w:rsidP="00E520E6">
      <w:pPr>
        <w:pStyle w:val="Code"/>
      </w:pPr>
      <w:r>
        <w:tab/>
      </w:r>
      <w:r>
        <w:tab/>
        <w:t>"CardType": "",</w:t>
      </w:r>
    </w:p>
    <w:p w14:paraId="6527946F" w14:textId="77777777" w:rsidR="00E520E6" w:rsidRDefault="00E520E6" w:rsidP="00E520E6">
      <w:pPr>
        <w:pStyle w:val="Code"/>
      </w:pPr>
      <w:r>
        <w:tab/>
      </w:r>
      <w:r>
        <w:tab/>
        <w:t>"CsdReservedString1": "",</w:t>
      </w:r>
    </w:p>
    <w:p w14:paraId="3A764DA7" w14:textId="77777777" w:rsidR="00E520E6" w:rsidRDefault="00E520E6" w:rsidP="00E520E6">
      <w:pPr>
        <w:pStyle w:val="Code"/>
      </w:pPr>
      <w:r>
        <w:tab/>
      </w:r>
      <w:r>
        <w:tab/>
        <w:t>"CsdReservedString2": "",</w:t>
      </w:r>
    </w:p>
    <w:p w14:paraId="678DC5A6" w14:textId="77777777" w:rsidR="00E520E6" w:rsidRDefault="00E520E6" w:rsidP="00E520E6">
      <w:pPr>
        <w:pStyle w:val="Code"/>
      </w:pPr>
      <w:r>
        <w:tab/>
      </w:r>
      <w:r>
        <w:tab/>
        <w:t>"CsdReservedString3": "",</w:t>
      </w:r>
    </w:p>
    <w:p w14:paraId="44E4642B" w14:textId="77777777" w:rsidR="00E520E6" w:rsidRDefault="00E520E6" w:rsidP="00E520E6">
      <w:pPr>
        <w:pStyle w:val="Code"/>
      </w:pPr>
      <w:r>
        <w:tab/>
      </w:r>
      <w:r>
        <w:tab/>
        <w:t>"CsdReservedString4": "",</w:t>
      </w:r>
    </w:p>
    <w:p w14:paraId="08E3B0EC" w14:textId="77777777" w:rsidR="00E520E6" w:rsidRDefault="00E520E6" w:rsidP="00E520E6">
      <w:pPr>
        <w:pStyle w:val="Code"/>
      </w:pPr>
      <w:r>
        <w:tab/>
      </w:r>
      <w:r>
        <w:tab/>
        <w:t>"CsdReservedString5": "",</w:t>
      </w:r>
    </w:p>
    <w:p w14:paraId="22070569" w14:textId="77777777" w:rsidR="00E520E6" w:rsidRDefault="00E520E6" w:rsidP="00E520E6">
      <w:pPr>
        <w:pStyle w:val="Code"/>
      </w:pPr>
      <w:r>
        <w:tab/>
      </w:r>
      <w:r>
        <w:tab/>
        <w:t>"CsdReservedBool1": false,</w:t>
      </w:r>
    </w:p>
    <w:p w14:paraId="02673F0D" w14:textId="77777777" w:rsidR="00E520E6" w:rsidRDefault="00E520E6" w:rsidP="00E520E6">
      <w:pPr>
        <w:pStyle w:val="Code"/>
      </w:pPr>
      <w:r>
        <w:tab/>
      </w:r>
      <w:r>
        <w:tab/>
        <w:t>"CutReceipt": false,</w:t>
      </w:r>
    </w:p>
    <w:p w14:paraId="4DEA8826" w14:textId="77777777" w:rsidR="00E520E6" w:rsidRDefault="00E520E6" w:rsidP="00E520E6">
      <w:pPr>
        <w:pStyle w:val="Code"/>
      </w:pPr>
      <w:r>
        <w:tab/>
      </w:r>
      <w:r>
        <w:tab/>
        <w:t>"CurrencyCode": "",</w:t>
      </w:r>
    </w:p>
    <w:p w14:paraId="3975FD03" w14:textId="77777777" w:rsidR="00E520E6" w:rsidRDefault="00E520E6" w:rsidP="00E520E6">
      <w:pPr>
        <w:pStyle w:val="Code"/>
      </w:pPr>
      <w:r>
        <w:tab/>
      </w:r>
      <w:r>
        <w:tab/>
        <w:t>"DataField": "",</w:t>
      </w:r>
    </w:p>
    <w:p w14:paraId="7E783972" w14:textId="77777777" w:rsidR="00E520E6" w:rsidRDefault="00E520E6" w:rsidP="00E520E6">
      <w:pPr>
        <w:pStyle w:val="Code"/>
      </w:pPr>
      <w:r>
        <w:tab/>
      </w:r>
      <w:r>
        <w:tab/>
        <w:t>"Date": "",</w:t>
      </w:r>
    </w:p>
    <w:p w14:paraId="6540D70D" w14:textId="77777777" w:rsidR="00E520E6" w:rsidRDefault="00E520E6" w:rsidP="00E520E6">
      <w:pPr>
        <w:pStyle w:val="Code"/>
      </w:pPr>
      <w:r>
        <w:tab/>
      </w:r>
      <w:r>
        <w:tab/>
        <w:t>"DateExpiry": "",</w:t>
      </w:r>
    </w:p>
    <w:p w14:paraId="03870BAE" w14:textId="77777777" w:rsidR="00E520E6" w:rsidRDefault="00E520E6" w:rsidP="00E520E6">
      <w:pPr>
        <w:pStyle w:val="Code"/>
      </w:pPr>
      <w:r>
        <w:tab/>
      </w:r>
      <w:r>
        <w:tab/>
        <w:t>"DateSettlement": "",</w:t>
      </w:r>
    </w:p>
    <w:p w14:paraId="6ED7D2A6" w14:textId="77777777" w:rsidR="00E520E6" w:rsidRDefault="00E520E6" w:rsidP="00E520E6">
      <w:pPr>
        <w:pStyle w:val="Code"/>
      </w:pPr>
      <w:r>
        <w:tab/>
      </w:r>
      <w:r>
        <w:tab/>
        <w:t>"DialogPosition": "",</w:t>
      </w:r>
    </w:p>
    <w:p w14:paraId="68B90C3C" w14:textId="77777777" w:rsidR="00E520E6" w:rsidRDefault="00E520E6" w:rsidP="00E520E6">
      <w:pPr>
        <w:pStyle w:val="Code"/>
      </w:pPr>
      <w:r>
        <w:tab/>
      </w:r>
      <w:r>
        <w:tab/>
        <w:t>"DialogTitle": "",</w:t>
      </w:r>
    </w:p>
    <w:p w14:paraId="1E174339" w14:textId="77777777" w:rsidR="00E520E6" w:rsidRDefault="00E520E6" w:rsidP="00E520E6">
      <w:pPr>
        <w:pStyle w:val="Code"/>
      </w:pPr>
      <w:r>
        <w:tab/>
      </w:r>
      <w:r>
        <w:tab/>
        <w:t>"DialogType": "",</w:t>
      </w:r>
    </w:p>
    <w:p w14:paraId="7D7AAAFC" w14:textId="77777777" w:rsidR="00E520E6" w:rsidRDefault="00E520E6" w:rsidP="00E520E6">
      <w:pPr>
        <w:pStyle w:val="Code"/>
      </w:pPr>
      <w:r>
        <w:tab/>
      </w:r>
      <w:r>
        <w:tab/>
        <w:t>"DialogX": 0,</w:t>
      </w:r>
    </w:p>
    <w:p w14:paraId="65FE781C" w14:textId="77777777" w:rsidR="00E520E6" w:rsidRDefault="00E520E6" w:rsidP="00E520E6">
      <w:pPr>
        <w:pStyle w:val="Code"/>
      </w:pPr>
      <w:r>
        <w:tab/>
      </w:r>
      <w:r>
        <w:tab/>
        <w:t>"DialogY": 0,</w:t>
      </w:r>
    </w:p>
    <w:p w14:paraId="6E52C008" w14:textId="77777777" w:rsidR="00E520E6" w:rsidRDefault="00E520E6" w:rsidP="00E520E6">
      <w:pPr>
        <w:pStyle w:val="Code"/>
      </w:pPr>
      <w:r>
        <w:tab/>
      </w:r>
      <w:r>
        <w:tab/>
        <w:t>"EnableTip": false,</w:t>
      </w:r>
    </w:p>
    <w:p w14:paraId="779DE864" w14:textId="77777777" w:rsidR="00E520E6" w:rsidRDefault="00E520E6" w:rsidP="00E520E6">
      <w:pPr>
        <w:pStyle w:val="Code"/>
      </w:pPr>
      <w:r>
        <w:tab/>
      </w:r>
      <w:r>
        <w:tab/>
        <w:t>"EnableTopmost": false,</w:t>
      </w:r>
    </w:p>
    <w:p w14:paraId="7FE93D55" w14:textId="77777777" w:rsidR="00E520E6" w:rsidRDefault="00E520E6" w:rsidP="00E520E6">
      <w:pPr>
        <w:pStyle w:val="Code"/>
      </w:pPr>
      <w:r>
        <w:tab/>
      </w:r>
      <w:r>
        <w:tab/>
        <w:t>"Merchant": "",</w:t>
      </w:r>
    </w:p>
    <w:p w14:paraId="31E2F392" w14:textId="77777777" w:rsidR="00E520E6" w:rsidRDefault="00E520E6" w:rsidP="00E520E6">
      <w:pPr>
        <w:pStyle w:val="Code"/>
      </w:pPr>
      <w:r>
        <w:tab/>
      </w:r>
      <w:r>
        <w:tab/>
        <w:t>"MessageType": "",</w:t>
      </w:r>
    </w:p>
    <w:p w14:paraId="6AA6EE18" w14:textId="77777777" w:rsidR="00E520E6" w:rsidRDefault="00E520E6" w:rsidP="00E520E6">
      <w:pPr>
        <w:pStyle w:val="Code"/>
      </w:pPr>
      <w:r>
        <w:tab/>
      </w:r>
      <w:r>
        <w:tab/>
        <w:t>"PanSource": " ",</w:t>
      </w:r>
    </w:p>
    <w:p w14:paraId="2109088E" w14:textId="77777777" w:rsidR="00E520E6" w:rsidRDefault="00E520E6" w:rsidP="00E520E6">
      <w:pPr>
        <w:pStyle w:val="Code"/>
      </w:pPr>
      <w:r>
        <w:tab/>
      </w:r>
      <w:r>
        <w:tab/>
        <w:t>"Pan": "",</w:t>
      </w:r>
    </w:p>
    <w:p w14:paraId="7299F065" w14:textId="77777777" w:rsidR="00E520E6" w:rsidRDefault="00E520E6" w:rsidP="00E520E6">
      <w:pPr>
        <w:pStyle w:val="Code"/>
      </w:pPr>
      <w:r>
        <w:tab/>
      </w:r>
      <w:r>
        <w:tab/>
        <w:t>"PosProductId": "",</w:t>
      </w:r>
    </w:p>
    <w:p w14:paraId="16A85778" w14:textId="77777777" w:rsidR="00E520E6" w:rsidRDefault="00E520E6" w:rsidP="00E520E6">
      <w:pPr>
        <w:pStyle w:val="Code"/>
      </w:pPr>
      <w:r>
        <w:tab/>
      </w:r>
      <w:r>
        <w:tab/>
        <w:t>"PurchaseAnalysisData": "",</w:t>
      </w:r>
    </w:p>
    <w:p w14:paraId="533044F9" w14:textId="77777777" w:rsidR="00E520E6" w:rsidRDefault="00E520E6" w:rsidP="00E520E6">
      <w:pPr>
        <w:pStyle w:val="Code"/>
      </w:pPr>
      <w:r>
        <w:lastRenderedPageBreak/>
        <w:tab/>
      </w:r>
      <w:r>
        <w:tab/>
        <w:t>"ReceiptAutoPrint": false,</w:t>
      </w:r>
    </w:p>
    <w:p w14:paraId="7DD2EF00" w14:textId="77777777" w:rsidR="00E520E6" w:rsidRDefault="00E520E6" w:rsidP="00E520E6">
      <w:pPr>
        <w:pStyle w:val="Code"/>
      </w:pPr>
      <w:r>
        <w:tab/>
      </w:r>
      <w:r>
        <w:tab/>
        <w:t>"ResponseCode": "",</w:t>
      </w:r>
    </w:p>
    <w:p w14:paraId="2027DE72" w14:textId="77777777" w:rsidR="00E520E6" w:rsidRDefault="00E520E6" w:rsidP="00E520E6">
      <w:pPr>
        <w:pStyle w:val="Code"/>
      </w:pPr>
      <w:r>
        <w:tab/>
      </w:r>
      <w:r>
        <w:tab/>
        <w:t>"ResponseText": "",</w:t>
      </w:r>
    </w:p>
    <w:p w14:paraId="348D703D" w14:textId="77777777" w:rsidR="00E520E6" w:rsidRDefault="00E520E6" w:rsidP="00E520E6">
      <w:pPr>
        <w:pStyle w:val="Code"/>
      </w:pPr>
      <w:r>
        <w:tab/>
      </w:r>
      <w:r>
        <w:tab/>
        <w:t>"Rrn": "",</w:t>
      </w:r>
    </w:p>
    <w:p w14:paraId="3117B02C" w14:textId="77777777" w:rsidR="00E520E6" w:rsidRDefault="00E520E6" w:rsidP="00E520E6">
      <w:pPr>
        <w:pStyle w:val="Code"/>
      </w:pPr>
      <w:r>
        <w:tab/>
      </w:r>
      <w:r>
        <w:tab/>
        <w:t>"Success": false,</w:t>
      </w:r>
    </w:p>
    <w:p w14:paraId="74CE63EB" w14:textId="77777777" w:rsidR="00E520E6" w:rsidRDefault="00E520E6" w:rsidP="00E520E6">
      <w:pPr>
        <w:pStyle w:val="Code"/>
      </w:pPr>
      <w:r>
        <w:tab/>
      </w:r>
      <w:r>
        <w:tab/>
        <w:t>"STAN": "",</w:t>
      </w:r>
    </w:p>
    <w:p w14:paraId="2CDC29B4" w14:textId="77777777" w:rsidR="00E520E6" w:rsidRDefault="00E520E6" w:rsidP="00E520E6">
      <w:pPr>
        <w:pStyle w:val="Code"/>
      </w:pPr>
      <w:r>
        <w:tab/>
      </w:r>
      <w:r>
        <w:tab/>
        <w:t>"Time": "",</w:t>
      </w:r>
    </w:p>
    <w:p w14:paraId="1538B7A2" w14:textId="77777777" w:rsidR="00E520E6" w:rsidRDefault="00E520E6" w:rsidP="00E520E6">
      <w:pPr>
        <w:pStyle w:val="Code"/>
      </w:pPr>
      <w:r>
        <w:tab/>
      </w:r>
      <w:r>
        <w:tab/>
        <w:t>"TxnRef": "",</w:t>
      </w:r>
    </w:p>
    <w:p w14:paraId="3BE98224" w14:textId="77777777" w:rsidR="00E520E6" w:rsidRDefault="00E520E6" w:rsidP="00E520E6">
      <w:pPr>
        <w:pStyle w:val="Code"/>
      </w:pPr>
      <w:r>
        <w:tab/>
      </w:r>
      <w:r>
        <w:tab/>
        <w:t>"TxnType": "",</w:t>
      </w:r>
    </w:p>
    <w:p w14:paraId="08327314" w14:textId="77777777" w:rsidR="00E520E6" w:rsidRDefault="00E520E6" w:rsidP="00E520E6">
      <w:pPr>
        <w:pStyle w:val="Code"/>
      </w:pPr>
      <w:r>
        <w:tab/>
      </w:r>
      <w:r>
        <w:tab/>
        <w:t>"Track1": "",</w:t>
      </w:r>
    </w:p>
    <w:p w14:paraId="12756B22" w14:textId="77777777" w:rsidR="00E520E6" w:rsidRDefault="00E520E6" w:rsidP="00E520E6">
      <w:pPr>
        <w:pStyle w:val="Code"/>
      </w:pPr>
      <w:r>
        <w:tab/>
      </w:r>
      <w:r>
        <w:tab/>
        <w:t>"Track2": ""</w:t>
      </w:r>
    </w:p>
    <w:p w14:paraId="5F8BC2FA" w14:textId="2772C07C" w:rsidR="009C1C26" w:rsidRDefault="00E520E6" w:rsidP="00780FF3">
      <w:pPr>
        <w:pStyle w:val="Code"/>
        <w:rPr>
          <w:rFonts w:ascii="Calibri" w:hAnsi="Calibri"/>
          <w:color w:val="000000"/>
        </w:rPr>
      </w:pPr>
      <w:r w:rsidRPr="00601072">
        <w:tab/>
        <w:t>}</w:t>
      </w:r>
    </w:p>
    <w:p w14:paraId="0FC3D90D" w14:textId="77777777" w:rsidR="009C1C26" w:rsidRDefault="009C1C26" w:rsidP="009C1C26">
      <w:pPr>
        <w:pStyle w:val="Heading5"/>
        <w:rPr>
          <w:rFonts w:eastAsia="Times New Roman"/>
          <w:lang w:eastAsia="en-AU"/>
        </w:rPr>
      </w:pPr>
      <w:r w:rsidRPr="3E993C7F">
        <w:rPr>
          <w:rFonts w:eastAsia="Times New Roman"/>
          <w:lang w:eastAsia="en-AU"/>
        </w:rPr>
        <w:t>Properties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2227"/>
        <w:gridCol w:w="1396"/>
        <w:gridCol w:w="6833"/>
      </w:tblGrid>
      <w:tr w:rsidR="009C1C26" w:rsidRPr="00F95922" w14:paraId="3FF84885" w14:textId="77777777" w:rsidTr="00AC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  <w:hideMark/>
          </w:tcPr>
          <w:p w14:paraId="676A6E3C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Name</w:t>
            </w:r>
          </w:p>
        </w:tc>
        <w:tc>
          <w:tcPr>
            <w:tcW w:w="800" w:type="pct"/>
            <w:hideMark/>
          </w:tcPr>
          <w:p w14:paraId="7913DB92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Type</w:t>
            </w:r>
          </w:p>
        </w:tc>
        <w:tc>
          <w:tcPr>
            <w:tcW w:w="3400" w:type="pct"/>
            <w:hideMark/>
          </w:tcPr>
          <w:p w14:paraId="09DB5FD6" w14:textId="77777777" w:rsidR="009C1C26" w:rsidRPr="00F95922" w:rsidRDefault="009C1C26" w:rsidP="00AC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Description</w:t>
            </w:r>
          </w:p>
        </w:tc>
      </w:tr>
      <w:tr w:rsidR="009C1C26" w:rsidRPr="00F95922" w14:paraId="3C9929E5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302DD80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Id</w:t>
            </w:r>
          </w:p>
        </w:tc>
        <w:tc>
          <w:tcPr>
            <w:tcW w:w="800" w:type="pct"/>
          </w:tcPr>
          <w:p w14:paraId="0FF84069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41CBA581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identifier. Read only.</w:t>
            </w:r>
          </w:p>
        </w:tc>
      </w:tr>
      <w:tr w:rsidR="009C1C26" w:rsidRPr="00F95922" w14:paraId="6B0B06D5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AE8FC79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TenderId</w:t>
            </w:r>
          </w:p>
        </w:tc>
        <w:tc>
          <w:tcPr>
            <w:tcW w:w="800" w:type="pct"/>
          </w:tcPr>
          <w:p w14:paraId="372A9655" w14:textId="77777777" w:rsidR="009C1C26" w:rsidRPr="00F95922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77D615B0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tender that this EFTPOS command is associated with</w:t>
            </w:r>
          </w:p>
        </w:tc>
      </w:tr>
      <w:tr w:rsidR="009C1C26" w:rsidRPr="00F95922" w14:paraId="7E2377CA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21120A00" w14:textId="77777777" w:rsidR="009C1C26" w:rsidRDefault="009C1C26" w:rsidP="00AC1B96">
            <w:r>
              <w:t>OrigionalEFTPOS</w:t>
            </w:r>
          </w:p>
          <w:p w14:paraId="4C1655C6" w14:textId="77777777" w:rsidR="009C1C26" w:rsidRPr="00F95922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t>CommandId</w:t>
            </w:r>
          </w:p>
        </w:tc>
        <w:tc>
          <w:tcPr>
            <w:tcW w:w="800" w:type="pct"/>
          </w:tcPr>
          <w:p w14:paraId="0FE57A7A" w14:textId="77777777" w:rsidR="009C1C26" w:rsidRPr="00F95922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71986339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 of the original EFTPOS request if this is an event.</w:t>
            </w:r>
          </w:p>
        </w:tc>
      </w:tr>
      <w:tr w:rsidR="009C1C26" w:rsidRPr="00F95922" w14:paraId="025F5D8D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1B78AC7" w14:textId="77777777" w:rsidR="009C1C26" w:rsidRDefault="009C1C26" w:rsidP="00AC1B96">
            <w:r>
              <w:t>EFTPOSCommand</w:t>
            </w:r>
          </w:p>
          <w:p w14:paraId="6953BAA6" w14:textId="77777777" w:rsidR="009C1C26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t>Type</w:t>
            </w:r>
          </w:p>
        </w:tc>
        <w:tc>
          <w:tcPr>
            <w:tcW w:w="800" w:type="pct"/>
          </w:tcPr>
          <w:p w14:paraId="4C2C61A6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Integer</w:t>
            </w:r>
          </w:p>
        </w:tc>
        <w:tc>
          <w:tcPr>
            <w:tcW w:w="3400" w:type="pct"/>
          </w:tcPr>
          <w:p w14:paraId="5DAAF3FF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993C7F">
              <w:rPr>
                <w:highlight w:val="white"/>
              </w:rPr>
              <w:t>DoTransaction = 100, DoLogon = 101, TransactionEvent = 200, LogonEvent = 201, DoKeyPress = 300, DisplayEvent = 400, PrintEvent = 401</w:t>
            </w:r>
          </w:p>
        </w:tc>
      </w:tr>
      <w:tr w:rsidR="009C1C26" w:rsidRPr="00F95922" w14:paraId="2995B0CF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F948A85" w14:textId="77777777" w:rsidR="009C1C26" w:rsidRDefault="009C1C26" w:rsidP="00AC1B96">
            <w:r>
              <w:t>EFTPOSCommand</w:t>
            </w:r>
          </w:p>
          <w:p w14:paraId="2092CED0" w14:textId="77777777" w:rsidR="009C1C26" w:rsidRDefault="009C1C26" w:rsidP="00AC1B96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t>State</w:t>
            </w:r>
          </w:p>
        </w:tc>
        <w:tc>
          <w:tcPr>
            <w:tcW w:w="800" w:type="pct"/>
          </w:tcPr>
          <w:p w14:paraId="3B14B869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Integer</w:t>
            </w:r>
          </w:p>
        </w:tc>
        <w:tc>
          <w:tcPr>
            <w:tcW w:w="3400" w:type="pct"/>
          </w:tcPr>
          <w:p w14:paraId="24F36C7D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993C7F">
              <w:rPr>
                <w:highlight w:val="white"/>
              </w:rPr>
              <w:t>AwaitingDeviceAck = 0, AwaitingDeviceResponse = 10, CompletedSuccessful = 20, CompletedUnsuccessful = 30</w:t>
            </w:r>
          </w:p>
        </w:tc>
      </w:tr>
      <w:tr w:rsidR="009C1C26" w:rsidRPr="00F95922" w14:paraId="6CC89D3F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6EACADEB" w14:textId="77777777" w:rsidR="009C1C26" w:rsidRPr="00DF0F99" w:rsidRDefault="009C1C26" w:rsidP="00AC1B96">
            <w:r>
              <w:t>AccountType</w:t>
            </w:r>
          </w:p>
        </w:tc>
        <w:tc>
          <w:tcPr>
            <w:tcW w:w="800" w:type="pct"/>
          </w:tcPr>
          <w:p w14:paraId="7198FD77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1540AA0E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2B1E5A84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674562A2" w14:textId="77777777" w:rsidR="009C1C26" w:rsidRPr="00DF0F99" w:rsidRDefault="009C1C26" w:rsidP="00AC1B96">
            <w:r>
              <w:t>AmtCash</w:t>
            </w:r>
          </w:p>
        </w:tc>
        <w:tc>
          <w:tcPr>
            <w:tcW w:w="800" w:type="pct"/>
          </w:tcPr>
          <w:p w14:paraId="6BE5DEA7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Decimal</w:t>
            </w:r>
          </w:p>
        </w:tc>
        <w:tc>
          <w:tcPr>
            <w:tcW w:w="3400" w:type="pct"/>
          </w:tcPr>
          <w:p w14:paraId="6C9BABE5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3E5D5C9C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6834A34" w14:textId="77777777" w:rsidR="009C1C26" w:rsidRPr="00DF0F99" w:rsidRDefault="009C1C26" w:rsidP="00AC1B96">
            <w:r>
              <w:t>AmtPurchase</w:t>
            </w:r>
          </w:p>
        </w:tc>
        <w:tc>
          <w:tcPr>
            <w:tcW w:w="800" w:type="pct"/>
          </w:tcPr>
          <w:p w14:paraId="35C274F9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Decimal</w:t>
            </w:r>
          </w:p>
        </w:tc>
        <w:tc>
          <w:tcPr>
            <w:tcW w:w="3400" w:type="pct"/>
          </w:tcPr>
          <w:p w14:paraId="000E4443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704A8400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EB6B533" w14:textId="77777777" w:rsidR="009C1C26" w:rsidRPr="00DF0F99" w:rsidRDefault="009C1C26" w:rsidP="00AC1B96">
            <w:r>
              <w:t>AmtTip</w:t>
            </w:r>
          </w:p>
        </w:tc>
        <w:tc>
          <w:tcPr>
            <w:tcW w:w="800" w:type="pct"/>
          </w:tcPr>
          <w:p w14:paraId="6252358D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Decimal</w:t>
            </w:r>
          </w:p>
        </w:tc>
        <w:tc>
          <w:tcPr>
            <w:tcW w:w="3400" w:type="pct"/>
          </w:tcPr>
          <w:p w14:paraId="06DD3BC4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5FD88DF3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5B6DDDF" w14:textId="77777777" w:rsidR="009C1C26" w:rsidRPr="00DF0F99" w:rsidRDefault="009C1C26" w:rsidP="00AC1B96">
            <w:r>
              <w:t>AmtTotal</w:t>
            </w:r>
          </w:p>
        </w:tc>
        <w:tc>
          <w:tcPr>
            <w:tcW w:w="800" w:type="pct"/>
          </w:tcPr>
          <w:p w14:paraId="036AA72E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Decimal</w:t>
            </w:r>
          </w:p>
        </w:tc>
        <w:tc>
          <w:tcPr>
            <w:tcW w:w="3400" w:type="pct"/>
          </w:tcPr>
          <w:p w14:paraId="2D9C4A3B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4889F9A6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1CA9F49" w14:textId="77777777" w:rsidR="009C1C26" w:rsidRPr="00DF0F99" w:rsidRDefault="009C1C26" w:rsidP="00AC1B96">
            <w:r>
              <w:t>Application</w:t>
            </w:r>
          </w:p>
        </w:tc>
        <w:tc>
          <w:tcPr>
            <w:tcW w:w="800" w:type="pct"/>
          </w:tcPr>
          <w:p w14:paraId="254D7E9A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28FE8D93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5D1A778B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03B2673" w14:textId="77777777" w:rsidR="009C1C26" w:rsidRPr="00DF0F99" w:rsidRDefault="009C1C26" w:rsidP="00AC1B96">
            <w:r>
              <w:t>AuthCode</w:t>
            </w:r>
          </w:p>
        </w:tc>
        <w:tc>
          <w:tcPr>
            <w:tcW w:w="800" w:type="pct"/>
          </w:tcPr>
          <w:p w14:paraId="283EFF1E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13CDE6C3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5F89A12C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B68EBE2" w14:textId="77777777" w:rsidR="009C1C26" w:rsidRDefault="009C1C26" w:rsidP="00AC1B96">
            <w:r>
              <w:t>Caid</w:t>
            </w:r>
          </w:p>
        </w:tc>
        <w:tc>
          <w:tcPr>
            <w:tcW w:w="800" w:type="pct"/>
          </w:tcPr>
          <w:p w14:paraId="632E1584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79FC4FAD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293A7341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DF9029B" w14:textId="77777777" w:rsidR="009C1C26" w:rsidRDefault="009C1C26" w:rsidP="00AC1B96">
            <w:r>
              <w:t>Catid</w:t>
            </w:r>
          </w:p>
        </w:tc>
        <w:tc>
          <w:tcPr>
            <w:tcW w:w="800" w:type="pct"/>
          </w:tcPr>
          <w:p w14:paraId="14E5C42F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4DA40AAD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5DB9356A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2644760" w14:textId="77777777" w:rsidR="009C1C26" w:rsidRPr="00DF0F99" w:rsidRDefault="009C1C26" w:rsidP="00AC1B96">
            <w:r>
              <w:t>CardName</w:t>
            </w:r>
          </w:p>
        </w:tc>
        <w:tc>
          <w:tcPr>
            <w:tcW w:w="800" w:type="pct"/>
          </w:tcPr>
          <w:p w14:paraId="1C1301A6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2032F3A1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4475AC9B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2542F9C1" w14:textId="77777777" w:rsidR="009C1C26" w:rsidRPr="00DF0F99" w:rsidRDefault="009C1C26" w:rsidP="00AC1B96">
            <w:r>
              <w:t>CardType</w:t>
            </w:r>
          </w:p>
        </w:tc>
        <w:tc>
          <w:tcPr>
            <w:tcW w:w="800" w:type="pct"/>
          </w:tcPr>
          <w:p w14:paraId="15741737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21AB5201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6F32C023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16B91A5" w14:textId="77777777" w:rsidR="009C1C26" w:rsidRPr="00DF0F99" w:rsidRDefault="009C1C26" w:rsidP="00AC1B96">
            <w:r>
              <w:t>CsdReservedString1</w:t>
            </w:r>
          </w:p>
        </w:tc>
        <w:tc>
          <w:tcPr>
            <w:tcW w:w="800" w:type="pct"/>
          </w:tcPr>
          <w:p w14:paraId="46BF50E4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348F0EAD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5E8B2CB0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901EEE3" w14:textId="77777777" w:rsidR="009C1C26" w:rsidRDefault="009C1C26" w:rsidP="00AC1B96">
            <w:r>
              <w:t>CsdReservedString2</w:t>
            </w:r>
          </w:p>
        </w:tc>
        <w:tc>
          <w:tcPr>
            <w:tcW w:w="800" w:type="pct"/>
          </w:tcPr>
          <w:p w14:paraId="2A362ACC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7B148DA7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0C8B1E80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C3E40DE" w14:textId="77777777" w:rsidR="009C1C26" w:rsidRDefault="009C1C26" w:rsidP="00AC1B96">
            <w:r>
              <w:t>CsdReservedString3</w:t>
            </w:r>
          </w:p>
        </w:tc>
        <w:tc>
          <w:tcPr>
            <w:tcW w:w="800" w:type="pct"/>
          </w:tcPr>
          <w:p w14:paraId="1B4B51D4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338EE8F0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0532F85A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01DC9C6" w14:textId="77777777" w:rsidR="009C1C26" w:rsidRDefault="009C1C26" w:rsidP="00AC1B96">
            <w:r>
              <w:t>CsdReservedString4</w:t>
            </w:r>
          </w:p>
        </w:tc>
        <w:tc>
          <w:tcPr>
            <w:tcW w:w="800" w:type="pct"/>
          </w:tcPr>
          <w:p w14:paraId="21D29064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25FA0F8A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2D8FF112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F6E58A9" w14:textId="77777777" w:rsidR="009C1C26" w:rsidRDefault="009C1C26" w:rsidP="00AC1B96">
            <w:r>
              <w:t>CsdReservedString5</w:t>
            </w:r>
          </w:p>
        </w:tc>
        <w:tc>
          <w:tcPr>
            <w:tcW w:w="800" w:type="pct"/>
          </w:tcPr>
          <w:p w14:paraId="174BF535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580AB35E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49BA4819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62003CD" w14:textId="77777777" w:rsidR="009C1C26" w:rsidRDefault="009C1C26" w:rsidP="00AC1B96">
            <w:r>
              <w:t>CsdReservedBool1</w:t>
            </w:r>
          </w:p>
        </w:tc>
        <w:tc>
          <w:tcPr>
            <w:tcW w:w="800" w:type="pct"/>
          </w:tcPr>
          <w:p w14:paraId="153E9529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Boolean</w:t>
            </w:r>
          </w:p>
        </w:tc>
        <w:tc>
          <w:tcPr>
            <w:tcW w:w="3400" w:type="pct"/>
          </w:tcPr>
          <w:p w14:paraId="1CECF687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0A44A783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A6CC39F" w14:textId="77777777" w:rsidR="009C1C26" w:rsidRDefault="009C1C26" w:rsidP="00AC1B96">
            <w:r>
              <w:t>CutReceipt</w:t>
            </w:r>
          </w:p>
        </w:tc>
        <w:tc>
          <w:tcPr>
            <w:tcW w:w="800" w:type="pct"/>
          </w:tcPr>
          <w:p w14:paraId="09996AC1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Boolean</w:t>
            </w:r>
          </w:p>
        </w:tc>
        <w:tc>
          <w:tcPr>
            <w:tcW w:w="3400" w:type="pct"/>
          </w:tcPr>
          <w:p w14:paraId="5DA1263C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14992600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6DB0CA8" w14:textId="77777777" w:rsidR="009C1C26" w:rsidRDefault="009C1C26" w:rsidP="00AC1B96">
            <w:r>
              <w:t>CurrencyCode</w:t>
            </w:r>
          </w:p>
        </w:tc>
        <w:tc>
          <w:tcPr>
            <w:tcW w:w="800" w:type="pct"/>
          </w:tcPr>
          <w:p w14:paraId="1C814820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26B8A4DB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02B5E8E3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2538991" w14:textId="77777777" w:rsidR="009C1C26" w:rsidRDefault="009C1C26" w:rsidP="00AC1B96">
            <w:r>
              <w:t>DataField</w:t>
            </w:r>
          </w:p>
        </w:tc>
        <w:tc>
          <w:tcPr>
            <w:tcW w:w="800" w:type="pct"/>
          </w:tcPr>
          <w:p w14:paraId="69D16906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21B6F3DB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54CDDE68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7B3F527" w14:textId="77777777" w:rsidR="009C1C26" w:rsidRDefault="009C1C26" w:rsidP="00AC1B96">
            <w:r>
              <w:t>Date</w:t>
            </w:r>
          </w:p>
        </w:tc>
        <w:tc>
          <w:tcPr>
            <w:tcW w:w="800" w:type="pct"/>
          </w:tcPr>
          <w:p w14:paraId="6DD0A4D8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7850F4D7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06529279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8DA10D2" w14:textId="77777777" w:rsidR="009C1C26" w:rsidRDefault="009C1C26" w:rsidP="00AC1B96">
            <w:r>
              <w:t>DateExpiry</w:t>
            </w:r>
          </w:p>
        </w:tc>
        <w:tc>
          <w:tcPr>
            <w:tcW w:w="800" w:type="pct"/>
          </w:tcPr>
          <w:p w14:paraId="60C44EB5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660C70DC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23E14F2F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28C9EAAC" w14:textId="77777777" w:rsidR="009C1C26" w:rsidRDefault="009C1C26" w:rsidP="00AC1B96">
            <w:r>
              <w:t>DateSettlement</w:t>
            </w:r>
          </w:p>
        </w:tc>
        <w:tc>
          <w:tcPr>
            <w:tcW w:w="800" w:type="pct"/>
          </w:tcPr>
          <w:p w14:paraId="653CA398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625CF9A0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782214F9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5A792AC" w14:textId="77777777" w:rsidR="009C1C26" w:rsidRDefault="009C1C26" w:rsidP="00AC1B96">
            <w:r>
              <w:t>DialogPosition</w:t>
            </w:r>
          </w:p>
        </w:tc>
        <w:tc>
          <w:tcPr>
            <w:tcW w:w="800" w:type="pct"/>
          </w:tcPr>
          <w:p w14:paraId="58B286BB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53E7A141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2F8DFAE0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E8B96E8" w14:textId="77777777" w:rsidR="009C1C26" w:rsidRDefault="009C1C26" w:rsidP="00AC1B96">
            <w:r>
              <w:t>DialogTitle</w:t>
            </w:r>
          </w:p>
        </w:tc>
        <w:tc>
          <w:tcPr>
            <w:tcW w:w="800" w:type="pct"/>
          </w:tcPr>
          <w:p w14:paraId="5C292543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31875328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0AB169FE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4DE38F1" w14:textId="77777777" w:rsidR="009C1C26" w:rsidRDefault="009C1C26" w:rsidP="00AC1B96">
            <w:r>
              <w:t>DialogType</w:t>
            </w:r>
          </w:p>
        </w:tc>
        <w:tc>
          <w:tcPr>
            <w:tcW w:w="800" w:type="pct"/>
          </w:tcPr>
          <w:p w14:paraId="0C3B6007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5CDFA45D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0177EE36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33BDF75" w14:textId="77777777" w:rsidR="009C1C26" w:rsidRDefault="009C1C26" w:rsidP="00AC1B96">
            <w:r>
              <w:t>DialogX</w:t>
            </w:r>
          </w:p>
        </w:tc>
        <w:tc>
          <w:tcPr>
            <w:tcW w:w="800" w:type="pct"/>
          </w:tcPr>
          <w:p w14:paraId="3AF86F75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Integer</w:t>
            </w:r>
          </w:p>
        </w:tc>
        <w:tc>
          <w:tcPr>
            <w:tcW w:w="3400" w:type="pct"/>
          </w:tcPr>
          <w:p w14:paraId="67D8C12E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70D06EC6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0FA41B1" w14:textId="77777777" w:rsidR="009C1C26" w:rsidRDefault="009C1C26" w:rsidP="00AC1B96">
            <w:r>
              <w:t>DialogY</w:t>
            </w:r>
          </w:p>
        </w:tc>
        <w:tc>
          <w:tcPr>
            <w:tcW w:w="800" w:type="pct"/>
          </w:tcPr>
          <w:p w14:paraId="4BB7065B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Integer</w:t>
            </w:r>
          </w:p>
        </w:tc>
        <w:tc>
          <w:tcPr>
            <w:tcW w:w="3400" w:type="pct"/>
          </w:tcPr>
          <w:p w14:paraId="477BBB62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10D5FD3F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7368969" w14:textId="77777777" w:rsidR="009C1C26" w:rsidRDefault="009C1C26" w:rsidP="00AC1B96">
            <w:r>
              <w:t>EnableTip</w:t>
            </w:r>
          </w:p>
        </w:tc>
        <w:tc>
          <w:tcPr>
            <w:tcW w:w="800" w:type="pct"/>
          </w:tcPr>
          <w:p w14:paraId="52422EC6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Boolean</w:t>
            </w:r>
          </w:p>
        </w:tc>
        <w:tc>
          <w:tcPr>
            <w:tcW w:w="3400" w:type="pct"/>
          </w:tcPr>
          <w:p w14:paraId="50095385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0956AF99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7C610AE3" w14:textId="77777777" w:rsidR="009C1C26" w:rsidRDefault="009C1C26" w:rsidP="00AC1B96">
            <w:r>
              <w:lastRenderedPageBreak/>
              <w:t>EnableTopmost</w:t>
            </w:r>
          </w:p>
        </w:tc>
        <w:tc>
          <w:tcPr>
            <w:tcW w:w="800" w:type="pct"/>
          </w:tcPr>
          <w:p w14:paraId="31EB9EBA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Boolean</w:t>
            </w:r>
          </w:p>
        </w:tc>
        <w:tc>
          <w:tcPr>
            <w:tcW w:w="3400" w:type="pct"/>
          </w:tcPr>
          <w:p w14:paraId="37350D94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2FE6F17B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D9B4956" w14:textId="77777777" w:rsidR="009C1C26" w:rsidRDefault="009C1C26" w:rsidP="00AC1B96">
            <w:r>
              <w:t>Merchant</w:t>
            </w:r>
          </w:p>
        </w:tc>
        <w:tc>
          <w:tcPr>
            <w:tcW w:w="800" w:type="pct"/>
          </w:tcPr>
          <w:p w14:paraId="29595065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626DF899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209FE9CD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9CAC4BD" w14:textId="77777777" w:rsidR="009C1C26" w:rsidRDefault="009C1C26" w:rsidP="00AC1B96">
            <w:r>
              <w:t>MessageType</w:t>
            </w:r>
          </w:p>
        </w:tc>
        <w:tc>
          <w:tcPr>
            <w:tcW w:w="800" w:type="pct"/>
          </w:tcPr>
          <w:p w14:paraId="02EA6453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75177993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02913B27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1D92F85" w14:textId="77777777" w:rsidR="009C1C26" w:rsidRDefault="009C1C26" w:rsidP="00AC1B96">
            <w:r>
              <w:t>PanSource</w:t>
            </w:r>
          </w:p>
        </w:tc>
        <w:tc>
          <w:tcPr>
            <w:tcW w:w="800" w:type="pct"/>
          </w:tcPr>
          <w:p w14:paraId="7400D72E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5F4C060E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7C8876B4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8970882" w14:textId="77777777" w:rsidR="009C1C26" w:rsidRDefault="009C1C26" w:rsidP="00AC1B96">
            <w:r>
              <w:t>Pan</w:t>
            </w:r>
          </w:p>
        </w:tc>
        <w:tc>
          <w:tcPr>
            <w:tcW w:w="800" w:type="pct"/>
          </w:tcPr>
          <w:p w14:paraId="752E25B0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0668C634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4CC2B283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A3ED1FA" w14:textId="77777777" w:rsidR="009C1C26" w:rsidRDefault="009C1C26" w:rsidP="00AC1B96">
            <w:r>
              <w:t>PosProductId</w:t>
            </w:r>
          </w:p>
        </w:tc>
        <w:tc>
          <w:tcPr>
            <w:tcW w:w="800" w:type="pct"/>
          </w:tcPr>
          <w:p w14:paraId="770A1D96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5A1E056B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1949CA62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644720DB" w14:textId="77777777" w:rsidR="009C1C26" w:rsidRDefault="009C1C26" w:rsidP="00AC1B96">
            <w:r>
              <w:t>PurchaseAnalysisData</w:t>
            </w:r>
          </w:p>
        </w:tc>
        <w:tc>
          <w:tcPr>
            <w:tcW w:w="800" w:type="pct"/>
          </w:tcPr>
          <w:p w14:paraId="17C46686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649DEAE9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7A96FD1E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EE5CDFF" w14:textId="77777777" w:rsidR="009C1C26" w:rsidRDefault="009C1C26" w:rsidP="00AC1B96">
            <w:r>
              <w:t>ReceiptAutoPrint</w:t>
            </w:r>
          </w:p>
        </w:tc>
        <w:tc>
          <w:tcPr>
            <w:tcW w:w="800" w:type="pct"/>
          </w:tcPr>
          <w:p w14:paraId="111C728D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Boolean</w:t>
            </w:r>
          </w:p>
        </w:tc>
        <w:tc>
          <w:tcPr>
            <w:tcW w:w="3400" w:type="pct"/>
          </w:tcPr>
          <w:p w14:paraId="0B634692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6970B9AD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0D795CF1" w14:textId="77777777" w:rsidR="009C1C26" w:rsidRDefault="009C1C26" w:rsidP="00AC1B96">
            <w:r>
              <w:t>ResponseCode</w:t>
            </w:r>
          </w:p>
        </w:tc>
        <w:tc>
          <w:tcPr>
            <w:tcW w:w="800" w:type="pct"/>
          </w:tcPr>
          <w:p w14:paraId="03EF328A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0A729953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690F984E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2490085A" w14:textId="77777777" w:rsidR="009C1C26" w:rsidRDefault="009C1C26" w:rsidP="00AC1B96">
            <w:r>
              <w:t>ResponseText</w:t>
            </w:r>
          </w:p>
        </w:tc>
        <w:tc>
          <w:tcPr>
            <w:tcW w:w="800" w:type="pct"/>
          </w:tcPr>
          <w:p w14:paraId="449D2AC1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5C7E0195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5DC44AD9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652C6C0" w14:textId="77777777" w:rsidR="009C1C26" w:rsidRDefault="009C1C26" w:rsidP="00AC1B96">
            <w:r>
              <w:t>Rrn</w:t>
            </w:r>
          </w:p>
        </w:tc>
        <w:tc>
          <w:tcPr>
            <w:tcW w:w="800" w:type="pct"/>
          </w:tcPr>
          <w:p w14:paraId="009F6223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7D847688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6616C1E9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E784D8F" w14:textId="77777777" w:rsidR="009C1C26" w:rsidRDefault="009C1C26" w:rsidP="00AC1B96">
            <w:r>
              <w:t>Success</w:t>
            </w:r>
          </w:p>
        </w:tc>
        <w:tc>
          <w:tcPr>
            <w:tcW w:w="800" w:type="pct"/>
          </w:tcPr>
          <w:p w14:paraId="784441E9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Boolean</w:t>
            </w:r>
          </w:p>
        </w:tc>
        <w:tc>
          <w:tcPr>
            <w:tcW w:w="3400" w:type="pct"/>
          </w:tcPr>
          <w:p w14:paraId="6DA1751D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4037E5DC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1219E289" w14:textId="77777777" w:rsidR="009C1C26" w:rsidRDefault="009C1C26" w:rsidP="00AC1B96">
            <w:r>
              <w:t>STAN</w:t>
            </w:r>
          </w:p>
        </w:tc>
        <w:tc>
          <w:tcPr>
            <w:tcW w:w="800" w:type="pct"/>
          </w:tcPr>
          <w:p w14:paraId="061461E9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56FCEDB4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07806581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B7A1019" w14:textId="77777777" w:rsidR="009C1C26" w:rsidRDefault="009C1C26" w:rsidP="00AC1B96">
            <w:r>
              <w:t>Time</w:t>
            </w:r>
          </w:p>
        </w:tc>
        <w:tc>
          <w:tcPr>
            <w:tcW w:w="800" w:type="pct"/>
          </w:tcPr>
          <w:p w14:paraId="54C86D7E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281D4F85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2F32D0B7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63C2C494" w14:textId="77777777" w:rsidR="009C1C26" w:rsidRDefault="009C1C26" w:rsidP="00AC1B96">
            <w:r>
              <w:t>TxnRef</w:t>
            </w:r>
          </w:p>
        </w:tc>
        <w:tc>
          <w:tcPr>
            <w:tcW w:w="800" w:type="pct"/>
          </w:tcPr>
          <w:p w14:paraId="41FC3CE1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04B858C9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35CA8D02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4B7DD113" w14:textId="77777777" w:rsidR="009C1C26" w:rsidRDefault="009C1C26" w:rsidP="00AC1B96">
            <w:r>
              <w:t>TxnType</w:t>
            </w:r>
          </w:p>
        </w:tc>
        <w:tc>
          <w:tcPr>
            <w:tcW w:w="800" w:type="pct"/>
          </w:tcPr>
          <w:p w14:paraId="34CAA284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5CC968E9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251CC784" w14:textId="77777777" w:rsidTr="00AC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369061D0" w14:textId="77777777" w:rsidR="009C1C26" w:rsidRDefault="009C1C26" w:rsidP="00AC1B96">
            <w:r>
              <w:t>Track1</w:t>
            </w:r>
          </w:p>
        </w:tc>
        <w:tc>
          <w:tcPr>
            <w:tcW w:w="800" w:type="pct"/>
          </w:tcPr>
          <w:p w14:paraId="5C054B77" w14:textId="77777777" w:rsidR="009C1C26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522D0B71" w14:textId="77777777" w:rsidR="009C1C26" w:rsidRPr="00E57858" w:rsidRDefault="009C1C26" w:rsidP="00AC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9C1C26" w:rsidRPr="00F95922" w14:paraId="2E9C06FF" w14:textId="77777777" w:rsidTr="00AC1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</w:tcPr>
          <w:p w14:paraId="5C1EE825" w14:textId="77777777" w:rsidR="009C1C26" w:rsidRDefault="009C1C26" w:rsidP="00AC1B96">
            <w:r>
              <w:t>Track2</w:t>
            </w:r>
          </w:p>
        </w:tc>
        <w:tc>
          <w:tcPr>
            <w:tcW w:w="800" w:type="pct"/>
          </w:tcPr>
          <w:p w14:paraId="28BCC170" w14:textId="77777777" w:rsidR="009C1C26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3E993C7F">
              <w:rPr>
                <w:rFonts w:ascii="Calibri,Times New Roman" w:eastAsia="Calibri,Times New Roman" w:hAnsi="Calibri,Times New Roman" w:cs="Calibri,Times New Roman"/>
                <w:lang w:eastAsia="en-AU"/>
              </w:rPr>
              <w:t>String</w:t>
            </w:r>
          </w:p>
        </w:tc>
        <w:tc>
          <w:tcPr>
            <w:tcW w:w="3400" w:type="pct"/>
          </w:tcPr>
          <w:p w14:paraId="6C55B209" w14:textId="77777777" w:rsidR="009C1C26" w:rsidRPr="00E57858" w:rsidRDefault="009C1C26" w:rsidP="00AC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</w:tbl>
    <w:p w14:paraId="32C524B4" w14:textId="77777777" w:rsidR="009C1C26" w:rsidRDefault="009C1C26" w:rsidP="009C1C26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14:paraId="6EEC11E6" w14:textId="3047A77E" w:rsidR="00850430" w:rsidRPr="00780FF3" w:rsidRDefault="00850430" w:rsidP="00780FF3">
      <w:pPr>
        <w:rPr>
          <w:rFonts w:ascii="Calibri" w:eastAsia="Times New Roman" w:hAnsi="Calibri" w:cs="Times New Roman"/>
          <w:color w:val="000000"/>
          <w:lang w:eastAsia="en-AU"/>
        </w:rPr>
      </w:pPr>
    </w:p>
    <w:sectPr w:rsidR="00850430" w:rsidRPr="00780FF3" w:rsidSect="009924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D19C2" w14:textId="77777777" w:rsidR="00534207" w:rsidRDefault="00534207" w:rsidP="00F17EC2">
      <w:pPr>
        <w:spacing w:after="0" w:line="240" w:lineRule="auto"/>
      </w:pPr>
      <w:r>
        <w:separator/>
      </w:r>
    </w:p>
  </w:endnote>
  <w:endnote w:type="continuationSeparator" w:id="0">
    <w:p w14:paraId="0D002BB5" w14:textId="77777777" w:rsidR="00534207" w:rsidRDefault="00534207" w:rsidP="00F1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sdReservedString2">
    <w:altName w:val="Cambria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485A6" w14:textId="77777777" w:rsidR="00534207" w:rsidRDefault="00534207" w:rsidP="00F17EC2">
      <w:pPr>
        <w:spacing w:after="0" w:line="240" w:lineRule="auto"/>
      </w:pPr>
      <w:r>
        <w:separator/>
      </w:r>
    </w:p>
  </w:footnote>
  <w:footnote w:type="continuationSeparator" w:id="0">
    <w:p w14:paraId="08929E80" w14:textId="77777777" w:rsidR="00534207" w:rsidRDefault="00534207" w:rsidP="00F17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20CB"/>
    <w:multiLevelType w:val="hybridMultilevel"/>
    <w:tmpl w:val="850824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D7345"/>
    <w:multiLevelType w:val="hybridMultilevel"/>
    <w:tmpl w:val="E7F43E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93FB2"/>
    <w:multiLevelType w:val="hybridMultilevel"/>
    <w:tmpl w:val="D97C1E44"/>
    <w:lvl w:ilvl="0" w:tplc="0C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3ED8"/>
    <w:multiLevelType w:val="hybridMultilevel"/>
    <w:tmpl w:val="FD52BE94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7B2ABA"/>
    <w:multiLevelType w:val="hybridMultilevel"/>
    <w:tmpl w:val="A1662EB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31BB3"/>
    <w:multiLevelType w:val="hybridMultilevel"/>
    <w:tmpl w:val="E67836FA"/>
    <w:lvl w:ilvl="0" w:tplc="D21ACE4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07AB5"/>
    <w:multiLevelType w:val="hybridMultilevel"/>
    <w:tmpl w:val="6B2042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73652"/>
    <w:multiLevelType w:val="hybridMultilevel"/>
    <w:tmpl w:val="888E22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4734B"/>
    <w:multiLevelType w:val="hybridMultilevel"/>
    <w:tmpl w:val="BFC43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C5977"/>
    <w:multiLevelType w:val="hybridMultilevel"/>
    <w:tmpl w:val="07FA7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E55A2"/>
    <w:multiLevelType w:val="hybridMultilevel"/>
    <w:tmpl w:val="C6C2A4D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22"/>
    <w:rsid w:val="00000EEB"/>
    <w:rsid w:val="000359FF"/>
    <w:rsid w:val="000665D4"/>
    <w:rsid w:val="000859A9"/>
    <w:rsid w:val="000D0CD5"/>
    <w:rsid w:val="000E3BF4"/>
    <w:rsid w:val="000F7817"/>
    <w:rsid w:val="00150B9D"/>
    <w:rsid w:val="00172C10"/>
    <w:rsid w:val="00193E65"/>
    <w:rsid w:val="001F50B0"/>
    <w:rsid w:val="001F5BD2"/>
    <w:rsid w:val="00215EDE"/>
    <w:rsid w:val="00224040"/>
    <w:rsid w:val="00235012"/>
    <w:rsid w:val="00242315"/>
    <w:rsid w:val="00243B30"/>
    <w:rsid w:val="00255AB0"/>
    <w:rsid w:val="00291E79"/>
    <w:rsid w:val="002A3B76"/>
    <w:rsid w:val="002A6B53"/>
    <w:rsid w:val="002F45CB"/>
    <w:rsid w:val="002F7969"/>
    <w:rsid w:val="003164B5"/>
    <w:rsid w:val="00330F0E"/>
    <w:rsid w:val="003963F8"/>
    <w:rsid w:val="003A2FC2"/>
    <w:rsid w:val="003B2938"/>
    <w:rsid w:val="003D4F32"/>
    <w:rsid w:val="003F34C8"/>
    <w:rsid w:val="00447D7F"/>
    <w:rsid w:val="00452BAE"/>
    <w:rsid w:val="00465F47"/>
    <w:rsid w:val="00481FEC"/>
    <w:rsid w:val="00493EBB"/>
    <w:rsid w:val="004D1FB4"/>
    <w:rsid w:val="004E7A05"/>
    <w:rsid w:val="00513F50"/>
    <w:rsid w:val="0052430D"/>
    <w:rsid w:val="00534207"/>
    <w:rsid w:val="00560CA2"/>
    <w:rsid w:val="005612D5"/>
    <w:rsid w:val="0057561B"/>
    <w:rsid w:val="0059577E"/>
    <w:rsid w:val="005C1C16"/>
    <w:rsid w:val="005D2853"/>
    <w:rsid w:val="005E0851"/>
    <w:rsid w:val="00601072"/>
    <w:rsid w:val="00613627"/>
    <w:rsid w:val="006518CB"/>
    <w:rsid w:val="00657B4A"/>
    <w:rsid w:val="00664C12"/>
    <w:rsid w:val="0066678C"/>
    <w:rsid w:val="00684B9A"/>
    <w:rsid w:val="006B6CB8"/>
    <w:rsid w:val="006D524B"/>
    <w:rsid w:val="0070345B"/>
    <w:rsid w:val="00703797"/>
    <w:rsid w:val="00745851"/>
    <w:rsid w:val="007770E8"/>
    <w:rsid w:val="00780FF3"/>
    <w:rsid w:val="0078799A"/>
    <w:rsid w:val="007A3691"/>
    <w:rsid w:val="007A3F1C"/>
    <w:rsid w:val="007A5FB9"/>
    <w:rsid w:val="007B3D55"/>
    <w:rsid w:val="007D6ED5"/>
    <w:rsid w:val="007E5FF9"/>
    <w:rsid w:val="007E664B"/>
    <w:rsid w:val="008321A4"/>
    <w:rsid w:val="00840333"/>
    <w:rsid w:val="00841F93"/>
    <w:rsid w:val="00842D53"/>
    <w:rsid w:val="00845C2D"/>
    <w:rsid w:val="00850430"/>
    <w:rsid w:val="00884452"/>
    <w:rsid w:val="00893D64"/>
    <w:rsid w:val="008A07CD"/>
    <w:rsid w:val="008A61DC"/>
    <w:rsid w:val="008A7F7E"/>
    <w:rsid w:val="008C3030"/>
    <w:rsid w:val="008C3A32"/>
    <w:rsid w:val="008C455C"/>
    <w:rsid w:val="008C6467"/>
    <w:rsid w:val="008D48B6"/>
    <w:rsid w:val="00905324"/>
    <w:rsid w:val="009206AB"/>
    <w:rsid w:val="0097004E"/>
    <w:rsid w:val="00980292"/>
    <w:rsid w:val="00990CE4"/>
    <w:rsid w:val="00992458"/>
    <w:rsid w:val="00992E97"/>
    <w:rsid w:val="009C1C26"/>
    <w:rsid w:val="009D1799"/>
    <w:rsid w:val="00A40C60"/>
    <w:rsid w:val="00A506AD"/>
    <w:rsid w:val="00A54ABF"/>
    <w:rsid w:val="00A87673"/>
    <w:rsid w:val="00A96168"/>
    <w:rsid w:val="00AA75C1"/>
    <w:rsid w:val="00AC1B96"/>
    <w:rsid w:val="00AC4B59"/>
    <w:rsid w:val="00AF047E"/>
    <w:rsid w:val="00B309DB"/>
    <w:rsid w:val="00B358DB"/>
    <w:rsid w:val="00B6232B"/>
    <w:rsid w:val="00BB132F"/>
    <w:rsid w:val="00BD5D21"/>
    <w:rsid w:val="00BF5EF6"/>
    <w:rsid w:val="00C207F8"/>
    <w:rsid w:val="00C33D11"/>
    <w:rsid w:val="00C42924"/>
    <w:rsid w:val="00C64DCD"/>
    <w:rsid w:val="00C93C2F"/>
    <w:rsid w:val="00CB2A76"/>
    <w:rsid w:val="00CC0EC6"/>
    <w:rsid w:val="00CD30FB"/>
    <w:rsid w:val="00CE67B4"/>
    <w:rsid w:val="00D32B54"/>
    <w:rsid w:val="00D3564F"/>
    <w:rsid w:val="00D46AC4"/>
    <w:rsid w:val="00D872D0"/>
    <w:rsid w:val="00DA1DD2"/>
    <w:rsid w:val="00DF0F99"/>
    <w:rsid w:val="00E1254F"/>
    <w:rsid w:val="00E17C3A"/>
    <w:rsid w:val="00E30300"/>
    <w:rsid w:val="00E42EA4"/>
    <w:rsid w:val="00E520E6"/>
    <w:rsid w:val="00E56CB8"/>
    <w:rsid w:val="00E57858"/>
    <w:rsid w:val="00E80088"/>
    <w:rsid w:val="00E82578"/>
    <w:rsid w:val="00E97B9C"/>
    <w:rsid w:val="00EA4D2A"/>
    <w:rsid w:val="00EB0E48"/>
    <w:rsid w:val="00ED36D3"/>
    <w:rsid w:val="00EF0F8C"/>
    <w:rsid w:val="00EF578B"/>
    <w:rsid w:val="00F05C20"/>
    <w:rsid w:val="00F17EC2"/>
    <w:rsid w:val="00F411D9"/>
    <w:rsid w:val="00F661F7"/>
    <w:rsid w:val="00F838BB"/>
    <w:rsid w:val="00F95922"/>
    <w:rsid w:val="00FA2F4E"/>
    <w:rsid w:val="00FB7728"/>
    <w:rsid w:val="00FD1883"/>
    <w:rsid w:val="00FE0D40"/>
    <w:rsid w:val="00FF2D06"/>
    <w:rsid w:val="3933A000"/>
    <w:rsid w:val="3E993C7F"/>
    <w:rsid w:val="42FAEB07"/>
    <w:rsid w:val="4487211E"/>
    <w:rsid w:val="4CC8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1D5FF"/>
  <w15:chartTrackingRefBased/>
  <w15:docId w15:val="{A13525D1-0EA1-493E-8DF2-FF440E51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F4E"/>
  </w:style>
  <w:style w:type="paragraph" w:styleId="Heading1">
    <w:name w:val="heading 1"/>
    <w:basedOn w:val="Normal"/>
    <w:next w:val="Normal"/>
    <w:link w:val="Heading1Char"/>
    <w:uiPriority w:val="9"/>
    <w:qFormat/>
    <w:rsid w:val="008A61D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1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1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1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61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61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1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1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1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GridTable4-Accent3">
    <w:name w:val="Grid Table 4 Accent 3"/>
    <w:basedOn w:val="TableNormal"/>
    <w:uiPriority w:val="49"/>
    <w:rsid w:val="00F959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C16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A61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1D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61D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61D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61D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A61D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1D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1D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1D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1D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61D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61D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1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1D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61DC"/>
    <w:rPr>
      <w:b/>
      <w:bCs/>
    </w:rPr>
  </w:style>
  <w:style w:type="character" w:styleId="Emphasis">
    <w:name w:val="Emphasis"/>
    <w:basedOn w:val="DefaultParagraphFont"/>
    <w:uiPriority w:val="20"/>
    <w:qFormat/>
    <w:rsid w:val="008A61DC"/>
    <w:rPr>
      <w:i/>
      <w:iCs/>
    </w:rPr>
  </w:style>
  <w:style w:type="paragraph" w:styleId="NoSpacing">
    <w:name w:val="No Spacing"/>
    <w:link w:val="NoSpacingChar"/>
    <w:uiPriority w:val="1"/>
    <w:qFormat/>
    <w:rsid w:val="008A61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1D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61D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1D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1D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61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61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61D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61D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61D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A61DC"/>
    <w:pPr>
      <w:outlineLvl w:val="9"/>
    </w:pPr>
  </w:style>
  <w:style w:type="paragraph" w:customStyle="1" w:styleId="Code">
    <w:name w:val="Code"/>
    <w:basedOn w:val="Normal"/>
    <w:link w:val="CodeChar"/>
    <w:qFormat/>
    <w:rsid w:val="00F411D9"/>
    <w:pPr>
      <w:shd w:val="clear" w:color="auto" w:fill="E7E6E6" w:themeFill="background2"/>
      <w:spacing w:before="120" w:after="120" w:line="240" w:lineRule="auto"/>
    </w:pPr>
    <w:rPr>
      <w:rFonts w:ascii="Courier New" w:eastAsia="Times New Roman" w:hAnsi="Courier New" w:cs="Times New Roman"/>
      <w:sz w:val="20"/>
      <w:lang w:eastAsia="en-AU"/>
    </w:rPr>
  </w:style>
  <w:style w:type="character" w:customStyle="1" w:styleId="NoSpacingChar">
    <w:name w:val="No Spacing Char"/>
    <w:basedOn w:val="DefaultParagraphFont"/>
    <w:link w:val="NoSpacing"/>
    <w:uiPriority w:val="1"/>
    <w:rsid w:val="004E7A05"/>
  </w:style>
  <w:style w:type="character" w:customStyle="1" w:styleId="CodeChar">
    <w:name w:val="Code Char"/>
    <w:basedOn w:val="DefaultParagraphFont"/>
    <w:link w:val="Code"/>
    <w:rsid w:val="00F411D9"/>
    <w:rPr>
      <w:rFonts w:ascii="Courier New" w:eastAsia="Times New Roman" w:hAnsi="Courier New" w:cs="Times New Roman"/>
      <w:sz w:val="20"/>
      <w:shd w:val="clear" w:color="auto" w:fill="E7E6E6" w:themeFill="background2"/>
      <w:lang w:eastAsia="en-AU"/>
    </w:rPr>
  </w:style>
  <w:style w:type="character" w:styleId="Hyperlink">
    <w:name w:val="Hyperlink"/>
    <w:basedOn w:val="DefaultParagraphFont"/>
    <w:uiPriority w:val="99"/>
    <w:unhideWhenUsed/>
    <w:rsid w:val="00F05C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5C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5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8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4B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17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EC2"/>
  </w:style>
  <w:style w:type="paragraph" w:styleId="Footer">
    <w:name w:val="footer"/>
    <w:basedOn w:val="Normal"/>
    <w:link w:val="FooterChar"/>
    <w:uiPriority w:val="99"/>
    <w:unhideWhenUsed/>
    <w:rsid w:val="00F17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EC2"/>
  </w:style>
  <w:style w:type="paragraph" w:styleId="TOC1">
    <w:name w:val="toc 1"/>
    <w:basedOn w:val="Normal"/>
    <w:next w:val="Normal"/>
    <w:autoRedefine/>
    <w:uiPriority w:val="39"/>
    <w:unhideWhenUsed/>
    <w:rsid w:val="00E800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00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0088"/>
    <w:pPr>
      <w:spacing w:after="100"/>
      <w:ind w:left="440"/>
    </w:pPr>
  </w:style>
  <w:style w:type="table" w:styleId="TableGrid">
    <w:name w:val="Table Grid"/>
    <w:basedOn w:val="TableNormal"/>
    <w:uiPriority w:val="39"/>
    <w:rsid w:val="0085043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06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0670C9A986C4CA796A220535277FE" ma:contentTypeVersion="0" ma:contentTypeDescription="Create a new document." ma:contentTypeScope="" ma:versionID="46c4141b1323e8a15c1f943e445f57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8cd252653cb8b5fe408f995389af1e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984E1-80BF-442F-8FC5-093466B2F1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3892A0-0D83-45BF-AB86-517C0901BA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9F3623-90C2-4334-B689-BBA71AC5E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164509-EECC-4904-91DE-BC556518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12563</TotalTime>
  <Pages>1</Pages>
  <Words>4413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 at Table API</vt:lpstr>
    </vt:vector>
  </TitlesOfParts>
  <Company/>
  <LinksUpToDate>false</LinksUpToDate>
  <CharactersWithSpaces>29514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 at Table API</dc:title>
  <dc:subject/>
  <dc:creator>Clinton Dean</dc:creator>
  <cp:keywords/>
  <dc:description/>
  <cp:lastModifiedBy>Recel Jimenez</cp:lastModifiedBy>
  <cp:revision>28</cp:revision>
  <dcterms:created xsi:type="dcterms:W3CDTF">2015-09-14T07:04:00Z</dcterms:created>
  <dcterms:modified xsi:type="dcterms:W3CDTF">2017-02-16T03:38:00Z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0x010100F3E0670C9A986C4CA796A220535277FE</vt:lpwstr>
  </property>
</Properties>
</file>